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-904874</wp:posOffset>
            </wp:positionH>
            <wp:positionV relativeFrom="paragraph">
              <wp:posOffset>7138988</wp:posOffset>
            </wp:positionV>
            <wp:extent cx="2508028" cy="1957388"/>
            <wp:effectExtent b="0" l="0" r="0" t="0"/>
            <wp:wrapTopAndBottom distB="19050" distT="19050"/>
            <wp:docPr id="5" name="image6.jpg"/>
            <a:graphic>
              <a:graphicData uri="http://schemas.openxmlformats.org/drawingml/2006/picture">
                <pic:pic>
                  <pic:nvPicPr>
                    <pic:cNvPr id="0" name="image6.jpg"/>
                    <pic:cNvPicPr preferRelativeResize="0"/>
                  </pic:nvPicPr>
                  <pic:blipFill>
                    <a:blip r:embed="rId6"/>
                    <a:srcRect b="7918" l="3035" r="48482" t="0"/>
                    <a:stretch>
                      <a:fillRect/>
                    </a:stretch>
                  </pic:blipFill>
                  <pic:spPr>
                    <a:xfrm>
                      <a:off x="0" y="0"/>
                      <a:ext cx="2508028" cy="1957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-904874</wp:posOffset>
            </wp:positionH>
            <wp:positionV relativeFrom="paragraph">
              <wp:posOffset>7138988</wp:posOffset>
            </wp:positionV>
            <wp:extent cx="2508028" cy="1957388"/>
            <wp:effectExtent b="0" l="0" r="0" t="0"/>
            <wp:wrapTopAndBottom distB="19050" distT="19050"/>
            <wp:docPr id="4" name="image5.jpg"/>
            <a:graphic>
              <a:graphicData uri="http://schemas.openxmlformats.org/drawingml/2006/picture">
                <pic:pic>
                  <pic:nvPicPr>
                    <pic:cNvPr id="0" name="image5.jpg"/>
                    <pic:cNvPicPr preferRelativeResize="0"/>
                  </pic:nvPicPr>
                  <pic:blipFill>
                    <a:blip r:embed="rId7"/>
                    <a:srcRect b="7918" l="3035" r="48482" t="0"/>
                    <a:stretch>
                      <a:fillRect/>
                    </a:stretch>
                  </pic:blipFill>
                  <pic:spPr>
                    <a:xfrm>
                      <a:off x="0" y="0"/>
                      <a:ext cx="2508028" cy="1957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4024313</wp:posOffset>
            </wp:positionH>
            <wp:positionV relativeFrom="paragraph">
              <wp:posOffset>6901676</wp:posOffset>
            </wp:positionV>
            <wp:extent cx="2824163" cy="2204224"/>
            <wp:effectExtent b="0" l="0" r="0" t="0"/>
            <wp:wrapTopAndBottom distB="19050" distT="19050"/>
            <wp:docPr id="2" name="image6.jpg"/>
            <a:graphic>
              <a:graphicData uri="http://schemas.openxmlformats.org/drawingml/2006/picture">
                <pic:pic>
                  <pic:nvPicPr>
                    <pic:cNvPr id="0" name="image6.jpg"/>
                    <pic:cNvPicPr preferRelativeResize="0"/>
                  </pic:nvPicPr>
                  <pic:blipFill>
                    <a:blip r:embed="rId6"/>
                    <a:srcRect b="5460" l="51517" r="0" t="2458"/>
                    <a:stretch>
                      <a:fillRect/>
                    </a:stretch>
                  </pic:blipFill>
                  <pic:spPr>
                    <a:xfrm>
                      <a:off x="0" y="0"/>
                      <a:ext cx="2824163" cy="2204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1995488</wp:posOffset>
            </wp:positionH>
            <wp:positionV relativeFrom="paragraph">
              <wp:posOffset>1562100</wp:posOffset>
            </wp:positionV>
            <wp:extent cx="1947863" cy="2109150"/>
            <wp:effectExtent b="0" l="0" r="0" t="0"/>
            <wp:wrapTopAndBottom distB="19050" distT="1905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47863" cy="21091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1995488</wp:posOffset>
            </wp:positionH>
            <wp:positionV relativeFrom="paragraph">
              <wp:posOffset>1562100</wp:posOffset>
            </wp:positionV>
            <wp:extent cx="1947863" cy="2109150"/>
            <wp:effectExtent b="0" l="0" r="0" t="0"/>
            <wp:wrapTopAndBottom distB="19050" distT="1905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47863" cy="21091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4024313</wp:posOffset>
            </wp:positionH>
            <wp:positionV relativeFrom="paragraph">
              <wp:posOffset>6901676</wp:posOffset>
            </wp:positionV>
            <wp:extent cx="2824163" cy="2204224"/>
            <wp:effectExtent b="0" l="0" r="0" t="0"/>
            <wp:wrapTopAndBottom distB="19050" distT="19050"/>
            <wp:docPr id="3" name="image5.jpg"/>
            <a:graphic>
              <a:graphicData uri="http://schemas.openxmlformats.org/drawingml/2006/picture">
                <pic:pic>
                  <pic:nvPicPr>
                    <pic:cNvPr id="0" name="image5.jpg"/>
                    <pic:cNvPicPr preferRelativeResize="0"/>
                  </pic:nvPicPr>
                  <pic:blipFill>
                    <a:blip r:embed="rId7"/>
                    <a:srcRect b="5460" l="51517" r="0" t="2458"/>
                    <a:stretch>
                      <a:fillRect/>
                    </a:stretch>
                  </pic:blipFill>
                  <pic:spPr>
                    <a:xfrm>
                      <a:off x="0" y="0"/>
                      <a:ext cx="2824163" cy="2204224"/>
                    </a:xfrm>
                    <a:prstGeom prst="rect"/>
                    <a:ln/>
                  </pic:spPr>
                </pic:pic>
              </a:graphicData>
            </a:graphic>
          </wp:anchor>
        </w:drawing>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shd w:fill="3f1d5a" w:val="clear"/>
        <w:ind w:left="-1440" w:right="-1440" w:firstLine="0"/>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7">
      <w:pPr>
        <w:shd w:fill="3f1d5a" w:val="clear"/>
        <w:ind w:left="-1440" w:right="-1440" w:firstLine="0"/>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Аннотация: этот документ является практическим руководством к Coding Bootcamp. </w:t>
      </w:r>
    </w:p>
    <w:p w:rsidR="00000000" w:rsidDel="00000000" w:rsidP="00000000" w:rsidRDefault="00000000" w:rsidRPr="00000000" w14:paraId="00000008">
      <w:pPr>
        <w:shd w:fill="3f1d5a" w:val="clear"/>
        <w:ind w:left="-1440" w:right="-1440" w:firstLine="0"/>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 Week 0 Day 3 </w:t>
      </w:r>
    </w:p>
    <w:p w:rsidR="00000000" w:rsidDel="00000000" w:rsidP="00000000" w:rsidRDefault="00000000" w:rsidRPr="00000000" w14:paraId="00000009">
      <w:pPr>
        <w:shd w:fill="3f1d5a" w:val="clear"/>
        <w:ind w:left="-1440" w:right="-1440" w:firstLine="0"/>
        <w:jc w:val="center"/>
        <w:rPr>
          <w:rFonts w:ascii="Montserrat" w:cs="Montserrat" w:eastAsia="Montserrat" w:hAnsi="Montserrat"/>
          <w:b w:val="1"/>
          <w:color w:val="f3642c"/>
          <w:sz w:val="28"/>
          <w:szCs w:val="28"/>
        </w:rPr>
      </w:pPr>
      <w:r w:rsidDel="00000000" w:rsidR="00000000" w:rsidRPr="00000000">
        <w:rPr>
          <w:rFonts w:ascii="Montserrat" w:cs="Montserrat" w:eastAsia="Montserrat" w:hAnsi="Montserrat"/>
          <w:b w:val="1"/>
          <w:color w:val="f3642c"/>
          <w:sz w:val="28"/>
          <w:szCs w:val="28"/>
          <w:rtl w:val="0"/>
        </w:rPr>
        <w:t xml:space="preserve">Академия Ковалевского</w:t>
      </w:r>
    </w:p>
    <w:p w:rsidR="00000000" w:rsidDel="00000000" w:rsidP="00000000" w:rsidRDefault="00000000" w:rsidRPr="00000000" w14:paraId="0000000A">
      <w:pPr>
        <w:shd w:fill="3f1d5a" w:val="clear"/>
        <w:ind w:left="-1440" w:right="-1440" w:firstLine="0"/>
        <w:jc w:val="center"/>
        <w:rPr>
          <w:rFonts w:ascii="Montserrat" w:cs="Montserrat" w:eastAsia="Montserrat" w:hAnsi="Montserrat"/>
          <w:b w:val="1"/>
          <w:color w:val="f3642c"/>
          <w:sz w:val="28"/>
          <w:szCs w:val="28"/>
        </w:rPr>
      </w:pPr>
      <w:r w:rsidDel="00000000" w:rsidR="00000000" w:rsidRPr="00000000">
        <w:rPr>
          <w:rtl w:val="0"/>
        </w:rPr>
      </w:r>
    </w:p>
    <w:p w:rsidR="00000000" w:rsidDel="00000000" w:rsidP="00000000" w:rsidRDefault="00000000" w:rsidRPr="00000000" w14:paraId="0000000B">
      <w:pPr>
        <w:widowControl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widowControl w:val="0"/>
        <w:rPr>
          <w:rFonts w:ascii="Montserrat" w:cs="Montserrat" w:eastAsia="Montserrat" w:hAnsi="Montserrat"/>
          <w:b w:val="1"/>
          <w:color w:val="f3642c"/>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D">
      <w:pPr>
        <w:widowControl w:val="0"/>
        <w:rPr>
          <w:rFonts w:ascii="Montserrat" w:cs="Montserrat" w:eastAsia="Montserrat" w:hAnsi="Montserrat"/>
          <w:b w:val="1"/>
          <w:color w:val="f3642c"/>
          <w:sz w:val="52"/>
          <w:szCs w:val="52"/>
        </w:rPr>
      </w:pPr>
      <w:r w:rsidDel="00000000" w:rsidR="00000000" w:rsidRPr="00000000">
        <w:rPr>
          <w:rFonts w:ascii="Montserrat" w:cs="Montserrat" w:eastAsia="Montserrat" w:hAnsi="Montserrat"/>
          <w:b w:val="1"/>
          <w:color w:val="f3642c"/>
          <w:sz w:val="52"/>
          <w:szCs w:val="5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Montserrat" w:cs="Montserrat" w:eastAsia="Montserrat" w:hAnsi="Montserrat"/>
              <w:b w:val="1"/>
              <w:i w:val="0"/>
              <w:smallCaps w:val="0"/>
              <w:strike w:val="0"/>
              <w:color w:val="3f1d5a"/>
              <w:sz w:val="22"/>
              <w:szCs w:val="22"/>
              <w:u w:val="none"/>
              <w:shd w:fill="auto" w:val="clear"/>
              <w:vertAlign w:val="baseline"/>
            </w:rPr>
          </w:pPr>
          <w:r w:rsidDel="00000000" w:rsidR="00000000" w:rsidRPr="00000000">
            <w:fldChar w:fldCharType="begin"/>
            <w:instrText xml:space="preserve"> TOC \h \u \z </w:instrText>
            <w:fldChar w:fldCharType="separate"/>
          </w:r>
          <w:hyperlink w:anchor="_eqqbfdqj2cli">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1. Экземпляры и классы</w:t>
            </w:r>
          </w:hyperlink>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_eqqbfdqj2cli \h </w:instrText>
            <w:fldChar w:fldCharType="separate"/>
          </w:r>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xu6nsmdanrvd">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Рекомендации</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_xu6nsmdanrvd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Montserrat" w:cs="Montserrat" w:eastAsia="Montserrat" w:hAnsi="Montserrat"/>
              <w:b w:val="1"/>
              <w:i w:val="0"/>
              <w:smallCaps w:val="0"/>
              <w:strike w:val="0"/>
              <w:color w:val="3f1d5a"/>
              <w:sz w:val="22"/>
              <w:szCs w:val="22"/>
              <w:u w:val="none"/>
              <w:shd w:fill="auto" w:val="clear"/>
              <w:vertAlign w:val="baseline"/>
            </w:rPr>
          </w:pPr>
          <w:hyperlink w:anchor="_7ur86wdj846s">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2. Поля класса</w:t>
            </w:r>
          </w:hyperlink>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_7ur86wdj846s \h </w:instrText>
            <w:fldChar w:fldCharType="separate"/>
          </w:r>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i264w7xfpl13">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Статичиские поля</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_i264w7xfpl13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qqb7iifqmcl0">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Рекомендации</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_qqb7iifqmcl0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Montserrat" w:cs="Montserrat" w:eastAsia="Montserrat" w:hAnsi="Montserrat"/>
              <w:b w:val="1"/>
              <w:i w:val="0"/>
              <w:smallCaps w:val="0"/>
              <w:strike w:val="0"/>
              <w:color w:val="3f1d5a"/>
              <w:sz w:val="22"/>
              <w:szCs w:val="22"/>
              <w:u w:val="none"/>
              <w:shd w:fill="auto" w:val="clear"/>
              <w:vertAlign w:val="baseline"/>
            </w:rPr>
          </w:pPr>
          <w:hyperlink w:anchor="_ep0vrn8bio1">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3. Конструкторы</w:t>
            </w:r>
          </w:hyperlink>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_ep0vrn8bio1 \h </w:instrText>
            <w:fldChar w:fldCharType="separate"/>
          </w:r>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fa0amfo6k4pd">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Рекомендации</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_fa0amfo6k4pd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Montserrat" w:cs="Montserrat" w:eastAsia="Montserrat" w:hAnsi="Montserrat"/>
              <w:b w:val="1"/>
              <w:i w:val="0"/>
              <w:smallCaps w:val="0"/>
              <w:strike w:val="0"/>
              <w:color w:val="3f1d5a"/>
              <w:sz w:val="22"/>
              <w:szCs w:val="22"/>
              <w:u w:val="none"/>
              <w:shd w:fill="auto" w:val="clear"/>
              <w:vertAlign w:val="baseline"/>
            </w:rPr>
          </w:pPr>
          <w:hyperlink w:anchor="_y5vn4rfy1l6j">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4. Методы доступа (getters)</w:t>
            </w:r>
          </w:hyperlink>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_y5vn4rfy1l6j \h </w:instrText>
            <w:fldChar w:fldCharType="separate"/>
          </w:r>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z8xk0uyxtq7p">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Рекомендации</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_z8xk0uyxtq7p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Montserrat" w:cs="Montserrat" w:eastAsia="Montserrat" w:hAnsi="Montserrat"/>
              <w:b w:val="1"/>
              <w:i w:val="0"/>
              <w:smallCaps w:val="0"/>
              <w:strike w:val="0"/>
              <w:color w:val="3f1d5a"/>
              <w:sz w:val="22"/>
              <w:szCs w:val="22"/>
              <w:u w:val="none"/>
              <w:shd w:fill="auto" w:val="clear"/>
              <w:vertAlign w:val="baseline"/>
            </w:rPr>
          </w:pPr>
          <w:hyperlink w:anchor="_qsvb7wglbv3h">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5. Строковое представление объекта</w:t>
            </w:r>
          </w:hyperlink>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_qsvb7wglbv3h \h </w:instrText>
            <w:fldChar w:fldCharType="separate"/>
          </w:r>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wkgtfwts1qs">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Рекомендации</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_wkgtfwts1qs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Montserrat" w:cs="Montserrat" w:eastAsia="Montserrat" w:hAnsi="Montserrat"/>
              <w:b w:val="1"/>
              <w:i w:val="0"/>
              <w:smallCaps w:val="0"/>
              <w:strike w:val="0"/>
              <w:color w:val="3f1d5a"/>
              <w:sz w:val="22"/>
              <w:szCs w:val="22"/>
              <w:u w:val="none"/>
              <w:shd w:fill="auto" w:val="clear"/>
              <w:vertAlign w:val="baseline"/>
            </w:rPr>
          </w:pPr>
          <w:hyperlink w:anchor="_3ahmaop3ws79">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6. Неизменяемые объекты</w:t>
            </w:r>
          </w:hyperlink>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_3ahmaop3ws79 \h </w:instrText>
            <w:fldChar w:fldCharType="separate"/>
          </w:r>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n2f3lxtsjft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Рекомендации</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_n2f3lxtsjftk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Montserrat" w:cs="Montserrat" w:eastAsia="Montserrat" w:hAnsi="Montserrat"/>
              <w:b w:val="1"/>
              <w:i w:val="0"/>
              <w:smallCaps w:val="0"/>
              <w:strike w:val="0"/>
              <w:color w:val="3f1d5a"/>
              <w:sz w:val="22"/>
              <w:szCs w:val="22"/>
              <w:u w:val="none"/>
              <w:shd w:fill="auto" w:val="clear"/>
              <w:vertAlign w:val="baseline"/>
            </w:rPr>
          </w:pPr>
          <w:hyperlink w:anchor="_lfstfobulfka">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7. Сравнение объектов</w:t>
            </w:r>
          </w:hyperlink>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_lfstfobulfka \h </w:instrText>
            <w:fldChar w:fldCharType="separate"/>
          </w:r>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l2zggtg4cq2e">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Метод equals()</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_l2zggtg4cq2e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aj9x4jgyv9iw">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Метод hashCode()</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_aj9x4jgyv9iw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2uk351skpwkv">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Интерфейс Comparable</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_2uk351skpwkv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xe8e7doaf1q7">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Рекомендации</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_xe8e7doaf1q7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Montserrat" w:cs="Montserrat" w:eastAsia="Montserrat" w:hAnsi="Montserrat"/>
              <w:b w:val="1"/>
              <w:i w:val="0"/>
              <w:smallCaps w:val="0"/>
              <w:strike w:val="0"/>
              <w:color w:val="3f1d5a"/>
              <w:sz w:val="22"/>
              <w:szCs w:val="22"/>
              <w:u w:val="none"/>
              <w:shd w:fill="auto" w:val="clear"/>
              <w:vertAlign w:val="baseline"/>
            </w:rPr>
          </w:pPr>
          <w:hyperlink w:anchor="_gsjcf8p02w4k">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8. Практическая работа</w:t>
            </w:r>
          </w:hyperlink>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_gsjcf8p02w4k \h </w:instrText>
            <w:fldChar w:fldCharType="separate"/>
          </w:r>
          <w:r w:rsidDel="00000000" w:rsidR="00000000" w:rsidRPr="00000000">
            <w:rPr>
              <w:rFonts w:ascii="Montserrat" w:cs="Montserrat" w:eastAsia="Montserrat" w:hAnsi="Montserrat"/>
              <w:b w:val="1"/>
              <w:i w:val="0"/>
              <w:smallCaps w:val="0"/>
              <w:strike w:val="0"/>
              <w:color w:val="3f1d5a"/>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mpjjochptj21">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Пакет</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_mpjjochptj21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Montserrat" w:cs="Montserrat" w:eastAsia="Montserrat" w:hAnsi="Montserrat"/>
              <w:b w:val="0"/>
              <w:i w:val="0"/>
              <w:smallCaps w:val="0"/>
              <w:strike w:val="0"/>
              <w:color w:val="3f1d5a"/>
              <w:sz w:val="22"/>
              <w:szCs w:val="22"/>
              <w:u w:val="none"/>
              <w:shd w:fill="auto" w:val="clear"/>
              <w:vertAlign w:val="baseline"/>
            </w:rPr>
          </w:pPr>
          <w:hyperlink w:anchor="_185ogksjolwe">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Класс Point</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_185ogksjolwe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3phj5kca5vx0">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Point</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_3phj5kca5vx0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11ro8k7xiyof">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getX</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_11ro8k7xiyof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d7otrdy01caj">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getY</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_d7otrdy01caj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rj7ohme7nol6">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sum</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_rj7ohme7nol6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ffxcrgct0zy8">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updateX</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_ffxcrgct0zy8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dwnwcvtyh7si">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updateY</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_dwnwcvtyh7si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fdt0brhsz81n">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distanceTo</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_fdt0brhsz81n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tego2eu6bc1h">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equals</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_tego2eu6bc1h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y5urc69g89e9">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hashCode</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_y5urc69g89e9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dxmjut9zxs49">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toString</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_dxmjut9zxs49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60" w:line="240" w:lineRule="auto"/>
            <w:ind w:left="720" w:firstLine="0"/>
            <w:rPr>
              <w:rFonts w:ascii="Montserrat" w:cs="Montserrat" w:eastAsia="Montserrat" w:hAnsi="Montserrat"/>
              <w:b w:val="0"/>
              <w:i w:val="0"/>
              <w:smallCaps w:val="0"/>
              <w:strike w:val="0"/>
              <w:color w:val="3f1d5a"/>
              <w:sz w:val="22"/>
              <w:szCs w:val="22"/>
              <w:u w:val="none"/>
              <w:shd w:fill="auto" w:val="clear"/>
              <w:vertAlign w:val="baseline"/>
            </w:rPr>
          </w:pPr>
          <w:hyperlink w:anchor="_klx2979ytvdc">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compareTo</w:t>
            </w:r>
          </w:hyperlink>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ab/>
          </w:r>
          <w:r w:rsidDel="00000000" w:rsidR="00000000" w:rsidRPr="00000000">
            <w:fldChar w:fldCharType="begin"/>
            <w:instrText xml:space="preserve"> PAGEREF _klx2979ytvdc \h </w:instrText>
            <w:fldChar w:fldCharType="separate"/>
          </w:r>
          <w:r w:rsidDel="00000000" w:rsidR="00000000" w:rsidRPr="00000000">
            <w:rPr>
              <w:rFonts w:ascii="Montserrat" w:cs="Montserrat" w:eastAsia="Montserrat" w:hAnsi="Montserrat"/>
              <w:b w:val="0"/>
              <w:i w:val="0"/>
              <w:smallCaps w:val="0"/>
              <w:strike w:val="0"/>
              <w:color w:val="3f1d5a"/>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rFonts w:ascii="Montserrat" w:cs="Montserrat" w:eastAsia="Montserrat" w:hAnsi="Montserrat"/>
        </w:rPr>
      </w:pPr>
      <w:bookmarkStart w:colFirst="0" w:colLast="0" w:name="_eqqbfdqj2cli" w:id="0"/>
      <w:bookmarkEnd w:id="0"/>
      <w:r w:rsidDel="00000000" w:rsidR="00000000" w:rsidRPr="00000000">
        <w:rPr>
          <w:rFonts w:ascii="Montserrat" w:cs="Montserrat" w:eastAsia="Montserrat" w:hAnsi="Montserrat"/>
          <w:rtl w:val="0"/>
        </w:rPr>
        <w:t xml:space="preserve">1. Экземпляры и классы</w:t>
      </w:r>
    </w:p>
    <w:p w:rsidR="00000000" w:rsidDel="00000000" w:rsidP="00000000" w:rsidRDefault="00000000" w:rsidRPr="00000000" w14:paraId="0000002F">
      <w:pPr>
        <w:widowControl w:val="0"/>
        <w:spacing w:after="200" w:before="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Класс</w:t>
      </w:r>
      <w:r w:rsidDel="00000000" w:rsidR="00000000" w:rsidRPr="00000000">
        <w:rPr>
          <w:rFonts w:ascii="Montserrat" w:cs="Montserrat" w:eastAsia="Montserrat" w:hAnsi="Montserrat"/>
          <w:rtl w:val="0"/>
        </w:rPr>
        <w:t xml:space="preserve"> — это "шаблон для объекта", который Вы создаете в Java. Класс описывает свойства и методы, которые будут доступны у объекта, построенного по описанию, заложенному в классе. </w:t>
      </w:r>
    </w:p>
    <w:p w:rsidR="00000000" w:rsidDel="00000000" w:rsidP="00000000" w:rsidRDefault="00000000" w:rsidRPr="00000000" w14:paraId="00000030">
      <w:pPr>
        <w:widowControl w:val="0"/>
        <w:spacing w:after="200" w:before="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Экземпляр класса</w:t>
      </w:r>
      <w:r w:rsidDel="00000000" w:rsidR="00000000" w:rsidRPr="00000000">
        <w:rPr>
          <w:rFonts w:ascii="Montserrat" w:cs="Montserrat" w:eastAsia="Montserrat" w:hAnsi="Montserrat"/>
          <w:rtl w:val="0"/>
        </w:rPr>
        <w:t xml:space="preserve"> (англ. instance) — это описание конкретного объекта в памяти. Экземпляры используются для представления (моделирования) конкретных сущностей реального мира. Понятие класса, как и понятие объекта, являются основой ООП.</w:t>
      </w:r>
    </w:p>
    <w:p w:rsidR="00000000" w:rsidDel="00000000" w:rsidP="00000000" w:rsidRDefault="00000000" w:rsidRPr="00000000" w14:paraId="00000031">
      <w:pPr>
        <w:pStyle w:val="Heading2"/>
        <w:rPr>
          <w:rFonts w:ascii="Montserrat" w:cs="Montserrat" w:eastAsia="Montserrat" w:hAnsi="Montserrat"/>
        </w:rPr>
      </w:pPr>
      <w:bookmarkStart w:colFirst="0" w:colLast="0" w:name="_xu6nsmdanrvd" w:id="1"/>
      <w:bookmarkEnd w:id="1"/>
      <w:r w:rsidDel="00000000" w:rsidR="00000000" w:rsidRPr="00000000">
        <w:rPr>
          <w:rFonts w:ascii="Montserrat" w:cs="Montserrat" w:eastAsia="Montserrat" w:hAnsi="Montserrat"/>
          <w:rtl w:val="0"/>
        </w:rPr>
        <w:t xml:space="preserve">Рекомендации</w:t>
      </w:r>
      <w:r w:rsidDel="00000000" w:rsidR="00000000" w:rsidRPr="00000000">
        <w:rPr>
          <w:rtl w:val="0"/>
        </w:rPr>
      </w:r>
    </w:p>
    <w:p w:rsidR="00000000" w:rsidDel="00000000" w:rsidP="00000000" w:rsidRDefault="00000000" w:rsidRPr="00000000" w14:paraId="00000032">
      <w:pPr>
        <w:widowControl w:val="0"/>
        <w:numPr>
          <w:ilvl w:val="0"/>
          <w:numId w:val="2"/>
        </w:numPr>
        <w:spacing w:after="0" w:afterAutospacing="0" w:before="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Найти информацию о экземплярах и классах</w:t>
      </w:r>
    </w:p>
    <w:p w:rsidR="00000000" w:rsidDel="00000000" w:rsidP="00000000" w:rsidRDefault="00000000" w:rsidRPr="00000000" w14:paraId="00000033">
      <w:pPr>
        <w:widowControl w:val="0"/>
        <w:numPr>
          <w:ilvl w:val="0"/>
          <w:numId w:val="2"/>
        </w:numPr>
        <w:spacing w:after="160" w:before="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Посмотреть видеоурок “</w:t>
      </w:r>
      <w:r w:rsidDel="00000000" w:rsidR="00000000" w:rsidRPr="00000000">
        <w:rPr>
          <w:rFonts w:ascii="Montserrat" w:cs="Montserrat" w:eastAsia="Montserrat" w:hAnsi="Montserrat"/>
          <w:color w:val="f3642c"/>
          <w:sz w:val="24"/>
          <w:szCs w:val="24"/>
          <w:u w:val="single"/>
          <w:rtl w:val="0"/>
        </w:rPr>
        <w:t xml:space="preserve">Работа с экземплярами в Java</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4">
      <w:pPr>
        <w:pStyle w:val="Heading1"/>
        <w:rPr>
          <w:rFonts w:ascii="Montserrat" w:cs="Montserrat" w:eastAsia="Montserrat" w:hAnsi="Montserrat"/>
          <w:color w:val="f3642c"/>
          <w:sz w:val="52"/>
          <w:szCs w:val="52"/>
        </w:rPr>
      </w:pPr>
      <w:bookmarkStart w:colFirst="0" w:colLast="0" w:name="_7ur86wdj846s" w:id="2"/>
      <w:bookmarkEnd w:id="2"/>
      <w:r w:rsidDel="00000000" w:rsidR="00000000" w:rsidRPr="00000000">
        <w:rPr>
          <w:rFonts w:ascii="Montserrat" w:cs="Montserrat" w:eastAsia="Montserrat" w:hAnsi="Montserrat"/>
          <w:rtl w:val="0"/>
        </w:rPr>
        <w:t xml:space="preserve">2. Поля класса</w:t>
      </w:r>
      <w:r w:rsidDel="00000000" w:rsidR="00000000" w:rsidRPr="00000000">
        <w:rPr>
          <w:rtl w:val="0"/>
        </w:rPr>
      </w:r>
    </w:p>
    <w:p w:rsidR="00000000" w:rsidDel="00000000" w:rsidP="00000000" w:rsidRDefault="00000000" w:rsidRPr="00000000" w14:paraId="00000035">
      <w:pPr>
        <w:widowControl w:val="0"/>
        <w:spacing w:after="200" w:before="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Поле класса</w:t>
      </w:r>
      <w:r w:rsidDel="00000000" w:rsidR="00000000" w:rsidRPr="00000000">
        <w:rPr>
          <w:rFonts w:ascii="Montserrat" w:cs="Montserrat" w:eastAsia="Montserrat" w:hAnsi="Montserrat"/>
          <w:rtl w:val="0"/>
        </w:rPr>
        <w:t xml:space="preserve"> — это один из членов класса, предназначенный для хранения неких данных. Поля класса объявляются перед всеми методами. Данные в полях класса могут быть представлены различными типами из мира  java.</w:t>
      </w:r>
    </w:p>
    <w:p w:rsidR="00000000" w:rsidDel="00000000" w:rsidP="00000000" w:rsidRDefault="00000000" w:rsidRPr="00000000" w14:paraId="00000036">
      <w:pPr>
        <w:pStyle w:val="Heading2"/>
        <w:rPr>
          <w:rFonts w:ascii="Montserrat" w:cs="Montserrat" w:eastAsia="Montserrat" w:hAnsi="Montserrat"/>
        </w:rPr>
      </w:pPr>
      <w:bookmarkStart w:colFirst="0" w:colLast="0" w:name="_i264w7xfpl13" w:id="3"/>
      <w:bookmarkEnd w:id="3"/>
      <w:r w:rsidDel="00000000" w:rsidR="00000000" w:rsidRPr="00000000">
        <w:rPr>
          <w:rFonts w:ascii="Montserrat" w:cs="Montserrat" w:eastAsia="Montserrat" w:hAnsi="Montserrat"/>
          <w:rtl w:val="0"/>
        </w:rPr>
        <w:t xml:space="preserve">Статичиские поля</w:t>
      </w:r>
    </w:p>
    <w:p w:rsidR="00000000" w:rsidDel="00000000" w:rsidP="00000000" w:rsidRDefault="00000000" w:rsidRPr="00000000" w14:paraId="00000037">
      <w:pPr>
        <w:widowControl w:val="0"/>
        <w:spacing w:after="200" w:before="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По аналогии с методами — это те поля класса, которые объявлены с ключевым словом </w:t>
      </w:r>
      <w:r w:rsidDel="00000000" w:rsidR="00000000" w:rsidRPr="00000000">
        <w:rPr>
          <w:rFonts w:ascii="Montserrat" w:cs="Montserrat" w:eastAsia="Montserrat" w:hAnsi="Montserrat"/>
          <w:b w:val="1"/>
          <w:rtl w:val="0"/>
        </w:rPr>
        <w:t xml:space="preserve">static</w:t>
      </w:r>
      <w:r w:rsidDel="00000000" w:rsidR="00000000" w:rsidRPr="00000000">
        <w:rPr>
          <w:rFonts w:ascii="Montserrat" w:cs="Montserrat" w:eastAsia="Montserrat" w:hAnsi="Montserrat"/>
          <w:rtl w:val="0"/>
        </w:rPr>
        <w:t xml:space="preserve">. Соответственно такие поля становятся общими для всех экземпляров (объектов) текущего класса. Статическими делают поля-константы.</w:t>
      </w:r>
    </w:p>
    <w:p w:rsidR="00000000" w:rsidDel="00000000" w:rsidP="00000000" w:rsidRDefault="00000000" w:rsidRPr="00000000" w14:paraId="00000038">
      <w:pPr>
        <w:pStyle w:val="Heading2"/>
        <w:rPr>
          <w:rFonts w:ascii="Montserrat" w:cs="Montserrat" w:eastAsia="Montserrat" w:hAnsi="Montserrat"/>
        </w:rPr>
      </w:pPr>
      <w:bookmarkStart w:colFirst="0" w:colLast="0" w:name="_qqb7iifqmcl0" w:id="4"/>
      <w:bookmarkEnd w:id="4"/>
      <w:r w:rsidDel="00000000" w:rsidR="00000000" w:rsidRPr="00000000">
        <w:rPr>
          <w:rFonts w:ascii="Montserrat" w:cs="Montserrat" w:eastAsia="Montserrat" w:hAnsi="Montserrat"/>
          <w:rtl w:val="0"/>
        </w:rPr>
        <w:t xml:space="preserve">Рекомендации</w:t>
      </w:r>
    </w:p>
    <w:p w:rsidR="00000000" w:rsidDel="00000000" w:rsidP="00000000" w:rsidRDefault="00000000" w:rsidRPr="00000000" w14:paraId="00000039">
      <w:pPr>
        <w:widowControl w:val="0"/>
        <w:numPr>
          <w:ilvl w:val="0"/>
          <w:numId w:val="5"/>
        </w:numPr>
        <w:spacing w:after="160" w:before="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Найти информацию о полях классов в java</w:t>
      </w:r>
      <w:r w:rsidDel="00000000" w:rsidR="00000000" w:rsidRPr="00000000">
        <w:rPr>
          <w:rtl w:val="0"/>
        </w:rPr>
      </w:r>
    </w:p>
    <w:p w:rsidR="00000000" w:rsidDel="00000000" w:rsidP="00000000" w:rsidRDefault="00000000" w:rsidRPr="00000000" w14:paraId="0000003A">
      <w:pPr>
        <w:pStyle w:val="Heading1"/>
        <w:rPr>
          <w:rFonts w:ascii="Montserrat" w:cs="Montserrat" w:eastAsia="Montserrat" w:hAnsi="Montserrat"/>
        </w:rPr>
      </w:pPr>
      <w:bookmarkStart w:colFirst="0" w:colLast="0" w:name="_rlpputhp6iex" w:id="5"/>
      <w:bookmarkEnd w:id="5"/>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rFonts w:ascii="Montserrat" w:cs="Montserrat" w:eastAsia="Montserrat" w:hAnsi="Montserrat"/>
        </w:rPr>
      </w:pPr>
      <w:bookmarkStart w:colFirst="0" w:colLast="0" w:name="_ep0vrn8bio1" w:id="6"/>
      <w:bookmarkEnd w:id="6"/>
      <w:r w:rsidDel="00000000" w:rsidR="00000000" w:rsidRPr="00000000">
        <w:rPr>
          <w:rFonts w:ascii="Montserrat" w:cs="Montserrat" w:eastAsia="Montserrat" w:hAnsi="Montserrat"/>
          <w:rtl w:val="0"/>
        </w:rPr>
        <w:t xml:space="preserve">3. Конструкторы</w:t>
      </w:r>
      <w:r w:rsidDel="00000000" w:rsidR="00000000" w:rsidRPr="00000000">
        <w:rPr>
          <w:rtl w:val="0"/>
        </w:rPr>
      </w:r>
    </w:p>
    <w:p w:rsidR="00000000" w:rsidDel="00000000" w:rsidP="00000000" w:rsidRDefault="00000000" w:rsidRPr="00000000" w14:paraId="0000003C">
      <w:pPr>
        <w:spacing w:after="20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Конструкторы</w:t>
      </w:r>
      <w:r w:rsidDel="00000000" w:rsidR="00000000" w:rsidRPr="00000000">
        <w:rPr>
          <w:rFonts w:ascii="Montserrat" w:cs="Montserrat" w:eastAsia="Montserrat" w:hAnsi="Montserrat"/>
          <w:rtl w:val="0"/>
        </w:rPr>
        <w:t xml:space="preserve"> — это специальные методы, которые вызывается при создании объекта. Они "конструируют" новый объект определенного класса. В отличие от метода, конструктор никогда ничего не возвращает. Конструктор определяет действия, выполняемые при создании объекта класса, и является важной частью класса. </w:t>
      </w:r>
    </w:p>
    <w:p w:rsidR="00000000" w:rsidDel="00000000" w:rsidP="00000000" w:rsidRDefault="00000000" w:rsidRPr="00000000" w14:paraId="0000003D">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Как правило, программисты стараются явно указать конструктор. Если явного конструктора нет, то Java автоматически создаст его для использования по умолчанию.</w:t>
      </w:r>
    </w:p>
    <w:p w:rsidR="00000000" w:rsidDel="00000000" w:rsidP="00000000" w:rsidRDefault="00000000" w:rsidRPr="00000000" w14:paraId="0000003E">
      <w:pPr>
        <w:pStyle w:val="Heading2"/>
        <w:rPr>
          <w:rFonts w:ascii="Montserrat" w:cs="Montserrat" w:eastAsia="Montserrat" w:hAnsi="Montserrat"/>
        </w:rPr>
      </w:pPr>
      <w:bookmarkStart w:colFirst="0" w:colLast="0" w:name="_fa0amfo6k4pd" w:id="7"/>
      <w:bookmarkEnd w:id="7"/>
      <w:r w:rsidDel="00000000" w:rsidR="00000000" w:rsidRPr="00000000">
        <w:rPr>
          <w:rFonts w:ascii="Montserrat" w:cs="Montserrat" w:eastAsia="Montserrat" w:hAnsi="Montserrat"/>
          <w:rtl w:val="0"/>
        </w:rPr>
        <w:t xml:space="preserve">Рекомендации</w:t>
      </w:r>
      <w:r w:rsidDel="00000000" w:rsidR="00000000" w:rsidRPr="00000000">
        <w:rPr>
          <w:rtl w:val="0"/>
        </w:rPr>
      </w:r>
    </w:p>
    <w:p w:rsidR="00000000" w:rsidDel="00000000" w:rsidP="00000000" w:rsidRDefault="00000000" w:rsidRPr="00000000" w14:paraId="0000003F">
      <w:pPr>
        <w:widowControl w:val="0"/>
        <w:numPr>
          <w:ilvl w:val="0"/>
          <w:numId w:val="3"/>
        </w:numPr>
        <w:spacing w:after="0" w:afterAutospacing="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Найти информацию о конструкторах в Java</w:t>
      </w:r>
    </w:p>
    <w:p w:rsidR="00000000" w:rsidDel="00000000" w:rsidP="00000000" w:rsidRDefault="00000000" w:rsidRPr="00000000" w14:paraId="00000040">
      <w:pPr>
        <w:widowControl w:val="0"/>
        <w:numPr>
          <w:ilvl w:val="0"/>
          <w:numId w:val="3"/>
        </w:numPr>
        <w:spacing w:after="16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Посмотреть видео урок  “</w:t>
      </w:r>
      <w:r w:rsidDel="00000000" w:rsidR="00000000" w:rsidRPr="00000000">
        <w:rPr>
          <w:rFonts w:ascii="Montserrat" w:cs="Montserrat" w:eastAsia="Montserrat" w:hAnsi="Montserrat"/>
          <w:color w:val="f3642c"/>
          <w:sz w:val="24"/>
          <w:szCs w:val="24"/>
          <w:u w:val="single"/>
          <w:rtl w:val="0"/>
        </w:rPr>
        <w:t xml:space="preserve">Конструкторы в Java</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1">
      <w:pPr>
        <w:pStyle w:val="Heading1"/>
        <w:rPr>
          <w:rFonts w:ascii="Montserrat" w:cs="Montserrat" w:eastAsia="Montserrat" w:hAnsi="Montserrat"/>
        </w:rPr>
      </w:pPr>
      <w:bookmarkStart w:colFirst="0" w:colLast="0" w:name="_y5vn4rfy1l6j" w:id="8"/>
      <w:bookmarkEnd w:id="8"/>
      <w:r w:rsidDel="00000000" w:rsidR="00000000" w:rsidRPr="00000000">
        <w:rPr>
          <w:rFonts w:ascii="Montserrat" w:cs="Montserrat" w:eastAsia="Montserrat" w:hAnsi="Montserrat"/>
          <w:rtl w:val="0"/>
        </w:rPr>
        <w:t xml:space="preserve">4. Методы доступа (getters)</w:t>
      </w:r>
      <w:r w:rsidDel="00000000" w:rsidR="00000000" w:rsidRPr="00000000">
        <w:rPr>
          <w:rtl w:val="0"/>
        </w:rPr>
      </w:r>
    </w:p>
    <w:p w:rsidR="00000000" w:rsidDel="00000000" w:rsidP="00000000" w:rsidRDefault="00000000" w:rsidRPr="00000000" w14:paraId="00000042">
      <w:pPr>
        <w:spacing w:after="20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Инкапсуляция</w:t>
      </w:r>
      <w:r w:rsidDel="00000000" w:rsidR="00000000" w:rsidRPr="00000000">
        <w:rPr>
          <w:rFonts w:ascii="Montserrat" w:cs="Montserrat" w:eastAsia="Montserrat" w:hAnsi="Montserrat"/>
          <w:rtl w:val="0"/>
        </w:rPr>
        <w:t xml:space="preserve"> является базовой концепцией в ООП. Речь идет об обертывании данных и кода в виде единого блока. В этом случае рекомендуется объявлять переменные как private. Если переменная имеет уровень доступа private, к ней невозможно обратиться вне класса, в котором она объявлена. Но все равно необходим способ обращения к private переменным из другого класса, иначе такие изолированные переменные не будут иметь смысла. Это достигается с помощью объявления специальных public методов. </w:t>
      </w:r>
    </w:p>
    <w:p w:rsidR="00000000" w:rsidDel="00000000" w:rsidP="00000000" w:rsidRDefault="00000000" w:rsidRPr="00000000" w14:paraId="00000043">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Методы, которые возвращают значение переменных </w:t>
      </w:r>
      <w:r w:rsidDel="00000000" w:rsidR="00000000" w:rsidRPr="00000000">
        <w:rPr>
          <w:rFonts w:ascii="Montserrat" w:cs="Montserrat" w:eastAsia="Montserrat" w:hAnsi="Montserrat"/>
          <w:b w:val="1"/>
          <w:rtl w:val="0"/>
        </w:rPr>
        <w:t xml:space="preserve">называются getters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4">
      <w:pPr>
        <w:pStyle w:val="Heading2"/>
        <w:rPr>
          <w:rFonts w:ascii="Montserrat" w:cs="Montserrat" w:eastAsia="Montserrat" w:hAnsi="Montserrat"/>
        </w:rPr>
      </w:pPr>
      <w:bookmarkStart w:colFirst="0" w:colLast="0" w:name="_z8xk0uyxtq7p" w:id="9"/>
      <w:bookmarkEnd w:id="9"/>
      <w:r w:rsidDel="00000000" w:rsidR="00000000" w:rsidRPr="00000000">
        <w:rPr>
          <w:rFonts w:ascii="Montserrat" w:cs="Montserrat" w:eastAsia="Montserrat" w:hAnsi="Montserrat"/>
          <w:rtl w:val="0"/>
        </w:rPr>
        <w:t xml:space="preserve">Рекомендации</w:t>
      </w:r>
    </w:p>
    <w:p w:rsidR="00000000" w:rsidDel="00000000" w:rsidP="00000000" w:rsidRDefault="00000000" w:rsidRPr="00000000" w14:paraId="00000045">
      <w:pPr>
        <w:widowControl w:val="0"/>
        <w:numPr>
          <w:ilvl w:val="0"/>
          <w:numId w:val="6"/>
        </w:numPr>
        <w:spacing w:after="16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Найти информацию о getters и setters в Java</w:t>
      </w:r>
    </w:p>
    <w:p w:rsidR="00000000" w:rsidDel="00000000" w:rsidP="00000000" w:rsidRDefault="00000000" w:rsidRPr="00000000" w14:paraId="00000046">
      <w:pPr>
        <w:pStyle w:val="Heading1"/>
        <w:rPr>
          <w:rFonts w:ascii="Montserrat" w:cs="Montserrat" w:eastAsia="Montserrat" w:hAnsi="Montserrat"/>
        </w:rPr>
      </w:pPr>
      <w:bookmarkStart w:colFirst="0" w:colLast="0" w:name="_ocit9xm1jrk0" w:id="10"/>
      <w:bookmarkEnd w:id="10"/>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Montserrat" w:cs="Montserrat" w:eastAsia="Montserrat" w:hAnsi="Montserrat"/>
        </w:rPr>
      </w:pPr>
      <w:bookmarkStart w:colFirst="0" w:colLast="0" w:name="_qsvb7wglbv3h" w:id="11"/>
      <w:bookmarkEnd w:id="11"/>
      <w:r w:rsidDel="00000000" w:rsidR="00000000" w:rsidRPr="00000000">
        <w:rPr>
          <w:rFonts w:ascii="Montserrat" w:cs="Montserrat" w:eastAsia="Montserrat" w:hAnsi="Montserrat"/>
          <w:rtl w:val="0"/>
        </w:rPr>
        <w:t xml:space="preserve">5. Строковое представление объекта</w:t>
      </w:r>
      <w:r w:rsidDel="00000000" w:rsidR="00000000" w:rsidRPr="00000000">
        <w:rPr>
          <w:rtl w:val="0"/>
        </w:rPr>
      </w:r>
    </w:p>
    <w:p w:rsidR="00000000" w:rsidDel="00000000" w:rsidP="00000000" w:rsidRDefault="00000000" w:rsidRPr="00000000" w14:paraId="00000048">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Часто необходимо узнать содержимое того или иного объекта. Для этого в классе Object языка Java определен специальный метод </w:t>
      </w:r>
      <w:r w:rsidDel="00000000" w:rsidR="00000000" w:rsidRPr="00000000">
        <w:rPr>
          <w:rFonts w:ascii="Montserrat" w:cs="Montserrat" w:eastAsia="Montserrat" w:hAnsi="Montserrat"/>
          <w:b w:val="1"/>
          <w:rtl w:val="0"/>
        </w:rPr>
        <w:t xml:space="preserve">toString</w:t>
      </w:r>
      <w:r w:rsidDel="00000000" w:rsidR="00000000" w:rsidRPr="00000000">
        <w:rPr>
          <w:rFonts w:ascii="Montserrat" w:cs="Montserrat" w:eastAsia="Montserrat" w:hAnsi="Montserrat"/>
          <w:rtl w:val="0"/>
        </w:rPr>
        <w:t xml:space="preserve">(), который возвращает символьную строку, описывающую объект. При создании нового класса принято переопределение </w:t>
      </w:r>
      <w:r w:rsidDel="00000000" w:rsidR="00000000" w:rsidRPr="00000000">
        <w:rPr>
          <w:rFonts w:ascii="Montserrat" w:cs="Montserrat" w:eastAsia="Montserrat" w:hAnsi="Montserrat"/>
          <w:b w:val="1"/>
          <w:rtl w:val="0"/>
        </w:rPr>
        <w:t xml:space="preserve">toString()</w:t>
      </w:r>
      <w:r w:rsidDel="00000000" w:rsidR="00000000" w:rsidRPr="00000000">
        <w:rPr>
          <w:rFonts w:ascii="Montserrat" w:cs="Montserrat" w:eastAsia="Montserrat" w:hAnsi="Montserrat"/>
          <w:rtl w:val="0"/>
        </w:rPr>
        <w:t xml:space="preserve"> таким образом, чтобы возвращающая строка содержала в себе имя класса, имена и значения всех переменных.</w:t>
      </w:r>
    </w:p>
    <w:p w:rsidR="00000000" w:rsidDel="00000000" w:rsidP="00000000" w:rsidRDefault="00000000" w:rsidRPr="00000000" w14:paraId="00000049">
      <w:pPr>
        <w:pStyle w:val="Heading2"/>
        <w:rPr>
          <w:rFonts w:ascii="Montserrat" w:cs="Montserrat" w:eastAsia="Montserrat" w:hAnsi="Montserrat"/>
        </w:rPr>
      </w:pPr>
      <w:bookmarkStart w:colFirst="0" w:colLast="0" w:name="_wkgtfwts1qs" w:id="12"/>
      <w:bookmarkEnd w:id="12"/>
      <w:r w:rsidDel="00000000" w:rsidR="00000000" w:rsidRPr="00000000">
        <w:rPr>
          <w:rFonts w:ascii="Montserrat" w:cs="Montserrat" w:eastAsia="Montserrat" w:hAnsi="Montserrat"/>
          <w:rtl w:val="0"/>
        </w:rPr>
        <w:t xml:space="preserve">Рекомендации</w:t>
      </w:r>
    </w:p>
    <w:p w:rsidR="00000000" w:rsidDel="00000000" w:rsidP="00000000" w:rsidRDefault="00000000" w:rsidRPr="00000000" w14:paraId="0000004A">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Найти информацию о методе toString()</w:t>
      </w:r>
    </w:p>
    <w:p w:rsidR="00000000" w:rsidDel="00000000" w:rsidP="00000000" w:rsidRDefault="00000000" w:rsidRPr="00000000" w14:paraId="0000004B">
      <w:pPr>
        <w:pStyle w:val="Heading1"/>
        <w:rPr>
          <w:rFonts w:ascii="Montserrat" w:cs="Montserrat" w:eastAsia="Montserrat" w:hAnsi="Montserrat"/>
        </w:rPr>
      </w:pPr>
      <w:bookmarkStart w:colFirst="0" w:colLast="0" w:name="_wqt5ygpyf7d9" w:id="13"/>
      <w:bookmarkEnd w:id="1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rFonts w:ascii="Montserrat" w:cs="Montserrat" w:eastAsia="Montserrat" w:hAnsi="Montserrat"/>
        </w:rPr>
      </w:pPr>
      <w:bookmarkStart w:colFirst="0" w:colLast="0" w:name="_3ahmaop3ws79" w:id="14"/>
      <w:bookmarkEnd w:id="14"/>
      <w:r w:rsidDel="00000000" w:rsidR="00000000" w:rsidRPr="00000000">
        <w:rPr>
          <w:rFonts w:ascii="Montserrat" w:cs="Montserrat" w:eastAsia="Montserrat" w:hAnsi="Montserrat"/>
          <w:rtl w:val="0"/>
        </w:rPr>
        <w:t xml:space="preserve">6. Неизменяемые объекты</w:t>
      </w:r>
      <w:r w:rsidDel="00000000" w:rsidR="00000000" w:rsidRPr="00000000">
        <w:rPr>
          <w:rtl w:val="0"/>
        </w:rPr>
      </w:r>
    </w:p>
    <w:p w:rsidR="00000000" w:rsidDel="00000000" w:rsidP="00000000" w:rsidRDefault="00000000" w:rsidRPr="00000000" w14:paraId="0000004D">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Неизменяемый объект </w:t>
      </w:r>
      <w:r w:rsidDel="00000000" w:rsidR="00000000" w:rsidRPr="00000000">
        <w:rPr>
          <w:rFonts w:ascii="Montserrat" w:cs="Montserrat" w:eastAsia="Montserrat" w:hAnsi="Montserrat"/>
          <w:rtl w:val="0"/>
        </w:rPr>
        <w:t xml:space="preserve">(англ. immutable objects) — это объект, который не позволяет изменять свои параметры. А если вы все-же пытаетесь что-то изменить, то получаете новый объект. Но старый останется прежним. Неизменяемые объекты полезны тем, что они изначально ориентированы на многопоточность.</w:t>
      </w:r>
    </w:p>
    <w:p w:rsidR="00000000" w:rsidDel="00000000" w:rsidP="00000000" w:rsidRDefault="00000000" w:rsidRPr="00000000" w14:paraId="0000004E">
      <w:pPr>
        <w:jc w:val="both"/>
        <w:rPr>
          <w:rFonts w:ascii="Montserrat" w:cs="Montserrat" w:eastAsia="Montserrat" w:hAnsi="Montserrat"/>
        </w:rPr>
      </w:pPr>
      <w:r w:rsidDel="00000000" w:rsidR="00000000" w:rsidRPr="00000000">
        <w:rPr>
          <w:rFonts w:ascii="Montserrat" w:cs="Montserrat" w:eastAsia="Montserrat" w:hAnsi="Montserrat"/>
          <w:rtl w:val="0"/>
        </w:rPr>
        <w:t xml:space="preserve">Типичным представителем неизменяемых объектов являются объекты класса </w:t>
      </w:r>
      <w:r w:rsidDel="00000000" w:rsidR="00000000" w:rsidRPr="00000000">
        <w:rPr>
          <w:rFonts w:ascii="Montserrat" w:cs="Montserrat" w:eastAsia="Montserrat" w:hAnsi="Montserrat"/>
          <w:b w:val="1"/>
          <w:color w:val="f3642c"/>
          <w:rtl w:val="0"/>
        </w:rPr>
        <w:t xml:space="preserve">String</w:t>
      </w:r>
      <w:r w:rsidDel="00000000" w:rsidR="00000000" w:rsidRPr="00000000">
        <w:rPr>
          <w:rFonts w:ascii="Montserrat" w:cs="Montserrat" w:eastAsia="Montserrat" w:hAnsi="Montserrat"/>
          <w:rtl w:val="0"/>
        </w:rPr>
        <w:t xml:space="preserve"> — любое изменение содержимого объекта приводит к созданию нового.</w:t>
      </w:r>
    </w:p>
    <w:p w:rsidR="00000000" w:rsidDel="00000000" w:rsidP="00000000" w:rsidRDefault="00000000" w:rsidRPr="00000000" w14:paraId="0000004F">
      <w:pPr>
        <w:jc w:val="both"/>
        <w:rPr>
          <w:rFonts w:ascii="Montserrat" w:cs="Montserrat" w:eastAsia="Montserrat" w:hAnsi="Montserrat"/>
        </w:rPr>
      </w:pPr>
      <w:r w:rsidDel="00000000" w:rsidR="00000000" w:rsidRPr="00000000">
        <w:rPr>
          <w:rFonts w:ascii="Montserrat" w:cs="Montserrat" w:eastAsia="Montserrat" w:hAnsi="Montserrat"/>
          <w:rtl w:val="0"/>
        </w:rPr>
        <w:t xml:space="preserve">Чтобы поле или переменная были неизменяемыми — его обозначают ключевым словом </w:t>
      </w:r>
      <w:r w:rsidDel="00000000" w:rsidR="00000000" w:rsidRPr="00000000">
        <w:rPr>
          <w:rFonts w:ascii="Montserrat" w:cs="Montserrat" w:eastAsia="Montserrat" w:hAnsi="Montserrat"/>
          <w:b w:val="1"/>
          <w:color w:val="f3642c"/>
          <w:rtl w:val="0"/>
        </w:rPr>
        <w:t xml:space="preserve">final</w:t>
      </w:r>
      <w:r w:rsidDel="00000000" w:rsidR="00000000" w:rsidRPr="00000000">
        <w:rPr>
          <w:rFonts w:ascii="Montserrat" w:cs="Montserrat" w:eastAsia="Montserrat" w:hAnsi="Montserrat"/>
          <w:rtl w:val="0"/>
        </w:rPr>
        <w:t xml:space="preserve">. Ссылка помеченная ключевым словом </w:t>
      </w:r>
      <w:r w:rsidDel="00000000" w:rsidR="00000000" w:rsidRPr="00000000">
        <w:rPr>
          <w:rFonts w:ascii="Montserrat" w:cs="Montserrat" w:eastAsia="Montserrat" w:hAnsi="Montserrat"/>
          <w:b w:val="1"/>
          <w:color w:val="f3642c"/>
          <w:rtl w:val="0"/>
        </w:rPr>
        <w:t xml:space="preserve">final</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0">
      <w:pPr>
        <w:numPr>
          <w:ilvl w:val="0"/>
          <w:numId w:val="7"/>
        </w:numPr>
        <w:spacing w:after="0" w:afterAutospacing="0"/>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примитив не может изменить изначально заданное ему значение</w:t>
      </w:r>
    </w:p>
    <w:p w:rsidR="00000000" w:rsidDel="00000000" w:rsidP="00000000" w:rsidRDefault="00000000" w:rsidRPr="00000000" w14:paraId="00000051">
      <w:pPr>
        <w:numPr>
          <w:ilvl w:val="0"/>
          <w:numId w:val="7"/>
        </w:numPr>
        <w:spacing w:before="0" w:beforeAutospacing="0"/>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НЕпримитив не может сменить объект, на который он ссылается с момента инициализации</w:t>
      </w:r>
    </w:p>
    <w:p w:rsidR="00000000" w:rsidDel="00000000" w:rsidP="00000000" w:rsidRDefault="00000000" w:rsidRPr="00000000" w14:paraId="00000052">
      <w:pPr>
        <w:jc w:val="both"/>
        <w:rPr>
          <w:rFonts w:ascii="Montserrat" w:cs="Montserrat" w:eastAsia="Montserrat" w:hAnsi="Montserrat"/>
        </w:rPr>
      </w:pPr>
      <w:r w:rsidDel="00000000" w:rsidR="00000000" w:rsidRPr="00000000">
        <w:rPr>
          <w:rFonts w:ascii="Montserrat" w:cs="Montserrat" w:eastAsia="Montserrat" w:hAnsi="Montserrat"/>
          <w:rtl w:val="0"/>
        </w:rPr>
        <w:t xml:space="preserve">Для того чтобы сделать весь объект неизменяемым — все его поля должны быть </w:t>
      </w:r>
      <w:r w:rsidDel="00000000" w:rsidR="00000000" w:rsidRPr="00000000">
        <w:rPr>
          <w:rFonts w:ascii="Montserrat" w:cs="Montserrat" w:eastAsia="Montserrat" w:hAnsi="Montserrat"/>
          <w:b w:val="1"/>
          <w:color w:val="f3642c"/>
          <w:rtl w:val="0"/>
        </w:rPr>
        <w:t xml:space="preserve">final</w:t>
      </w:r>
      <w:r w:rsidDel="00000000" w:rsidR="00000000" w:rsidRPr="00000000">
        <w:rPr>
          <w:rFonts w:ascii="Montserrat" w:cs="Montserrat" w:eastAsia="Montserrat" w:hAnsi="Montserrat"/>
          <w:rtl w:val="0"/>
        </w:rPr>
        <w:t xml:space="preserve">. Инициализация </w:t>
      </w:r>
      <w:r w:rsidDel="00000000" w:rsidR="00000000" w:rsidRPr="00000000">
        <w:rPr>
          <w:rFonts w:ascii="Montserrat" w:cs="Montserrat" w:eastAsia="Montserrat" w:hAnsi="Montserrat"/>
          <w:b w:val="1"/>
          <w:color w:val="f3642c"/>
          <w:rtl w:val="0"/>
        </w:rPr>
        <w:t xml:space="preserve">final</w:t>
      </w:r>
      <w:r w:rsidDel="00000000" w:rsidR="00000000" w:rsidRPr="00000000">
        <w:rPr>
          <w:rFonts w:ascii="Montserrat" w:cs="Montserrat" w:eastAsia="Montserrat" w:hAnsi="Montserrat"/>
          <w:b w:val="1"/>
          <w:rtl w:val="0"/>
        </w:rPr>
        <w:t xml:space="preserve">-полей</w:t>
      </w:r>
      <w:r w:rsidDel="00000000" w:rsidR="00000000" w:rsidRPr="00000000">
        <w:rPr>
          <w:rFonts w:ascii="Montserrat" w:cs="Montserrat" w:eastAsia="Montserrat" w:hAnsi="Montserrat"/>
          <w:rtl w:val="0"/>
        </w:rPr>
        <w:t xml:space="preserve"> должна происходить только в месте их объявления или в конструкторе.</w:t>
      </w:r>
    </w:p>
    <w:p w:rsidR="00000000" w:rsidDel="00000000" w:rsidP="00000000" w:rsidRDefault="00000000" w:rsidRPr="00000000" w14:paraId="00000053">
      <w:pPr>
        <w:pStyle w:val="Heading2"/>
        <w:rPr>
          <w:rFonts w:ascii="Montserrat" w:cs="Montserrat" w:eastAsia="Montserrat" w:hAnsi="Montserrat"/>
        </w:rPr>
      </w:pPr>
      <w:bookmarkStart w:colFirst="0" w:colLast="0" w:name="_n2f3lxtsjftk" w:id="15"/>
      <w:bookmarkEnd w:id="15"/>
      <w:r w:rsidDel="00000000" w:rsidR="00000000" w:rsidRPr="00000000">
        <w:rPr>
          <w:rFonts w:ascii="Montserrat" w:cs="Montserrat" w:eastAsia="Montserrat" w:hAnsi="Montserrat"/>
          <w:rtl w:val="0"/>
        </w:rPr>
        <w:t xml:space="preserve">Рекомендации</w:t>
      </w:r>
      <w:r w:rsidDel="00000000" w:rsidR="00000000" w:rsidRPr="00000000">
        <w:rPr>
          <w:rtl w:val="0"/>
        </w:rPr>
      </w:r>
    </w:p>
    <w:p w:rsidR="00000000" w:rsidDel="00000000" w:rsidP="00000000" w:rsidRDefault="00000000" w:rsidRPr="00000000" w14:paraId="00000054">
      <w:pPr>
        <w:widowControl w:val="0"/>
        <w:numPr>
          <w:ilvl w:val="0"/>
          <w:numId w:val="8"/>
        </w:numPr>
        <w:spacing w:after="0" w:afterAutospacing="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Найти информацию о неизменяемых объектах в Java</w:t>
      </w:r>
    </w:p>
    <w:p w:rsidR="00000000" w:rsidDel="00000000" w:rsidP="00000000" w:rsidRDefault="00000000" w:rsidRPr="00000000" w14:paraId="00000055">
      <w:pPr>
        <w:widowControl w:val="0"/>
        <w:numPr>
          <w:ilvl w:val="0"/>
          <w:numId w:val="8"/>
        </w:numPr>
        <w:spacing w:after="0" w:afterAutospacing="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Посмотреть видео урок “</w:t>
      </w:r>
      <w:hyperlink r:id="rId10">
        <w:r w:rsidDel="00000000" w:rsidR="00000000" w:rsidRPr="00000000">
          <w:rPr>
            <w:rFonts w:ascii="Montserrat" w:cs="Montserrat" w:eastAsia="Montserrat" w:hAnsi="Montserrat"/>
            <w:color w:val="f3642c"/>
            <w:sz w:val="24"/>
            <w:szCs w:val="24"/>
            <w:u w:val="single"/>
            <w:rtl w:val="0"/>
          </w:rPr>
          <w:t xml:space="preserve">Неизменяемые объекты</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6">
      <w:pPr>
        <w:widowControl w:val="0"/>
        <w:numPr>
          <w:ilvl w:val="0"/>
          <w:numId w:val="8"/>
        </w:numPr>
        <w:spacing w:after="16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Найти </w:t>
      </w:r>
      <w:hyperlink r:id="rId11">
        <w:r w:rsidDel="00000000" w:rsidR="00000000" w:rsidRPr="00000000">
          <w:rPr>
            <w:rFonts w:ascii="Montserrat" w:cs="Montserrat" w:eastAsia="Montserrat" w:hAnsi="Montserrat"/>
            <w:color w:val="f3642c"/>
            <w:sz w:val="24"/>
            <w:szCs w:val="24"/>
            <w:u w:val="single"/>
            <w:rtl w:val="0"/>
          </w:rPr>
          <w:t xml:space="preserve">информацию</w:t>
        </w:r>
      </w:hyperlink>
      <w:r w:rsidDel="00000000" w:rsidR="00000000" w:rsidRPr="00000000">
        <w:rPr>
          <w:rFonts w:ascii="Montserrat" w:cs="Montserrat" w:eastAsia="Montserrat" w:hAnsi="Montserrat"/>
          <w:color w:val="f3642c"/>
          <w:sz w:val="24"/>
          <w:szCs w:val="24"/>
          <w:u w:val="single"/>
          <w:rtl w:val="0"/>
        </w:rPr>
        <w:t xml:space="preserve"> </w:t>
      </w:r>
      <w:r w:rsidDel="00000000" w:rsidR="00000000" w:rsidRPr="00000000">
        <w:rPr>
          <w:rFonts w:ascii="Montserrat" w:cs="Montserrat" w:eastAsia="Montserrat" w:hAnsi="Montserrat"/>
          <w:sz w:val="24"/>
          <w:szCs w:val="24"/>
          <w:rtl w:val="0"/>
        </w:rPr>
        <w:t xml:space="preserve">о том как обновлять неизменяемые объекты</w:t>
      </w:r>
    </w:p>
    <w:p w:rsidR="00000000" w:rsidDel="00000000" w:rsidP="00000000" w:rsidRDefault="00000000" w:rsidRPr="00000000" w14:paraId="00000057">
      <w:pPr>
        <w:pStyle w:val="Heading1"/>
        <w:rPr>
          <w:rFonts w:ascii="Montserrat" w:cs="Montserrat" w:eastAsia="Montserrat" w:hAnsi="Montserrat"/>
        </w:rPr>
      </w:pPr>
      <w:bookmarkStart w:colFirst="0" w:colLast="0" w:name="_3gtmvcftitdp" w:id="16"/>
      <w:bookmarkEnd w:id="16"/>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rFonts w:ascii="Montserrat" w:cs="Montserrat" w:eastAsia="Montserrat" w:hAnsi="Montserrat"/>
        </w:rPr>
      </w:pPr>
      <w:bookmarkStart w:colFirst="0" w:colLast="0" w:name="_lfstfobulfka" w:id="17"/>
      <w:bookmarkEnd w:id="17"/>
      <w:r w:rsidDel="00000000" w:rsidR="00000000" w:rsidRPr="00000000">
        <w:rPr>
          <w:rFonts w:ascii="Montserrat" w:cs="Montserrat" w:eastAsia="Montserrat" w:hAnsi="Montserrat"/>
          <w:rtl w:val="0"/>
        </w:rPr>
        <w:t xml:space="preserve">7. Сравнение объектов</w:t>
      </w:r>
    </w:p>
    <w:p w:rsidR="00000000" w:rsidDel="00000000" w:rsidP="00000000" w:rsidRDefault="00000000" w:rsidRPr="00000000" w14:paraId="00000059">
      <w:pPr>
        <w:pStyle w:val="Heading2"/>
        <w:rPr>
          <w:rFonts w:ascii="Montserrat" w:cs="Montserrat" w:eastAsia="Montserrat" w:hAnsi="Montserrat"/>
        </w:rPr>
      </w:pPr>
      <w:bookmarkStart w:colFirst="0" w:colLast="0" w:name="_l2zggtg4cq2e" w:id="18"/>
      <w:bookmarkEnd w:id="18"/>
      <w:r w:rsidDel="00000000" w:rsidR="00000000" w:rsidRPr="00000000">
        <w:rPr>
          <w:rFonts w:ascii="Montserrat" w:cs="Montserrat" w:eastAsia="Montserrat" w:hAnsi="Montserrat"/>
          <w:rtl w:val="0"/>
        </w:rPr>
        <w:t xml:space="preserve">Метод equals()</w:t>
      </w:r>
    </w:p>
    <w:p w:rsidR="00000000" w:rsidDel="00000000" w:rsidP="00000000" w:rsidRDefault="00000000" w:rsidRPr="00000000" w14:paraId="0000005A">
      <w:pPr>
        <w:jc w:val="both"/>
        <w:rPr>
          <w:rFonts w:ascii="Montserrat" w:cs="Montserrat" w:eastAsia="Montserrat" w:hAnsi="Montserrat"/>
        </w:rPr>
      </w:pPr>
      <w:r w:rsidDel="00000000" w:rsidR="00000000" w:rsidRPr="00000000">
        <w:rPr>
          <w:rFonts w:ascii="Montserrat" w:cs="Montserrat" w:eastAsia="Montserrat" w:hAnsi="Montserrat"/>
          <w:rtl w:val="0"/>
        </w:rPr>
        <w:t xml:space="preserve">Мы используем метод </w:t>
      </w:r>
      <w:r w:rsidDel="00000000" w:rsidR="00000000" w:rsidRPr="00000000">
        <w:rPr>
          <w:rFonts w:ascii="Montserrat" w:cs="Montserrat" w:eastAsia="Montserrat" w:hAnsi="Montserrat"/>
          <w:b w:val="1"/>
          <w:rtl w:val="0"/>
        </w:rPr>
        <w:t xml:space="preserve">equals</w:t>
      </w:r>
      <w:r w:rsidDel="00000000" w:rsidR="00000000" w:rsidRPr="00000000">
        <w:rPr>
          <w:rFonts w:ascii="Montserrat" w:cs="Montserrat" w:eastAsia="Montserrat" w:hAnsi="Montserrat"/>
          <w:rtl w:val="0"/>
        </w:rPr>
        <w:t xml:space="preserve">() для сравнения объектов в Java. Чтобы определить, совпадают ли два объекта, equals() сравнивает значения атрибутов объектов. Может показаться, что оператор == и метод equals()  делают то же самое. Но на самом деле они работают по-разному. Оператор == лишь сравнивает указывают ли две ссылки на один и тот же объект, а equals() должен сравнивать объекты по содержимому.</w:t>
      </w:r>
    </w:p>
    <w:p w:rsidR="00000000" w:rsidDel="00000000" w:rsidP="00000000" w:rsidRDefault="00000000" w:rsidRPr="00000000" w14:paraId="0000005B">
      <w:pPr>
        <w:pStyle w:val="Heading2"/>
        <w:rPr>
          <w:rFonts w:ascii="Montserrat" w:cs="Montserrat" w:eastAsia="Montserrat" w:hAnsi="Montserrat"/>
        </w:rPr>
      </w:pPr>
      <w:bookmarkStart w:colFirst="0" w:colLast="0" w:name="_aj9x4jgyv9iw" w:id="19"/>
      <w:bookmarkEnd w:id="19"/>
      <w:r w:rsidDel="00000000" w:rsidR="00000000" w:rsidRPr="00000000">
        <w:rPr>
          <w:rFonts w:ascii="Montserrat" w:cs="Montserrat" w:eastAsia="Montserrat" w:hAnsi="Montserrat"/>
          <w:rtl w:val="0"/>
        </w:rPr>
        <w:t xml:space="preserve">Метод hashCode()</w:t>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Fonts w:ascii="Montserrat" w:cs="Montserrat" w:eastAsia="Montserrat" w:hAnsi="Montserrat"/>
          <w:rtl w:val="0"/>
        </w:rPr>
        <w:t xml:space="preserve">Мы используем метод </w:t>
      </w:r>
      <w:r w:rsidDel="00000000" w:rsidR="00000000" w:rsidRPr="00000000">
        <w:rPr>
          <w:rFonts w:ascii="Montserrat" w:cs="Montserrat" w:eastAsia="Montserrat" w:hAnsi="Montserrat"/>
          <w:b w:val="1"/>
          <w:rtl w:val="0"/>
        </w:rPr>
        <w:t xml:space="preserve">hashСode</w:t>
      </w:r>
      <w:r w:rsidDel="00000000" w:rsidR="00000000" w:rsidRPr="00000000">
        <w:rPr>
          <w:rFonts w:ascii="Montserrat" w:cs="Montserrat" w:eastAsia="Montserrat" w:hAnsi="Montserrat"/>
          <w:rtl w:val="0"/>
        </w:rPr>
        <w:t xml:space="preserve">() для оптимизации производительности при сравнении объектов. Выполнение hashСode() возвращает уникальный идентификатор для каждого объекта в программе. Что значительно облегчает реализацию. Если хэш-код объекта не совпадает с хэш-кодом другого объекта, нет причин для выполнения метода equals(). Вы просто будете знать, что два объекта не совпадают. Но если хэш-код одинаков, то нужно выполнить equals(), чтобы определить, совпадают ли значения и поля объектов.</w:t>
      </w:r>
    </w:p>
    <w:p w:rsidR="00000000" w:rsidDel="00000000" w:rsidP="00000000" w:rsidRDefault="00000000" w:rsidRPr="00000000" w14:paraId="0000005D">
      <w:pPr>
        <w:pStyle w:val="Heading2"/>
        <w:rPr>
          <w:rFonts w:ascii="Montserrat" w:cs="Montserrat" w:eastAsia="Montserrat" w:hAnsi="Montserrat"/>
        </w:rPr>
      </w:pPr>
      <w:bookmarkStart w:colFirst="0" w:colLast="0" w:name="_2uk351skpwkv" w:id="20"/>
      <w:bookmarkEnd w:id="20"/>
      <w:r w:rsidDel="00000000" w:rsidR="00000000" w:rsidRPr="00000000">
        <w:rPr>
          <w:rFonts w:ascii="Montserrat" w:cs="Montserrat" w:eastAsia="Montserrat" w:hAnsi="Montserrat"/>
          <w:rtl w:val="0"/>
        </w:rPr>
        <w:t xml:space="preserve">Интерфейс Comparable</w:t>
      </w:r>
    </w:p>
    <w:p w:rsidR="00000000" w:rsidDel="00000000" w:rsidP="00000000" w:rsidRDefault="00000000" w:rsidRPr="00000000" w14:paraId="0000005E">
      <w:pPr>
        <w:jc w:val="both"/>
        <w:rPr>
          <w:rFonts w:ascii="Montserrat" w:cs="Montserrat" w:eastAsia="Montserrat" w:hAnsi="Montserrat"/>
        </w:rPr>
      </w:pPr>
      <w:r w:rsidDel="00000000" w:rsidR="00000000" w:rsidRPr="00000000">
        <w:rPr>
          <w:rFonts w:ascii="Montserrat" w:cs="Montserrat" w:eastAsia="Montserrat" w:hAnsi="Montserrat"/>
          <w:rtl w:val="0"/>
        </w:rPr>
        <w:t xml:space="preserve">Интерфейс Comparable содержит один единственный метод int </w:t>
      </w:r>
      <w:r w:rsidDel="00000000" w:rsidR="00000000" w:rsidRPr="00000000">
        <w:rPr>
          <w:rFonts w:ascii="Montserrat" w:cs="Montserrat" w:eastAsia="Montserrat" w:hAnsi="Montserrat"/>
          <w:b w:val="1"/>
          <w:rtl w:val="0"/>
        </w:rPr>
        <w:t xml:space="preserve">compareTo</w:t>
      </w:r>
      <w:r w:rsidDel="00000000" w:rsidR="00000000" w:rsidRPr="00000000">
        <w:rPr>
          <w:rFonts w:ascii="Montserrat" w:cs="Montserrat" w:eastAsia="Montserrat" w:hAnsi="Montserrat"/>
          <w:rtl w:val="0"/>
        </w:rPr>
        <w:t xml:space="preserve">(E item),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возвращает ноль, значит, оба объекта равны.</w:t>
      </w:r>
    </w:p>
    <w:p w:rsidR="00000000" w:rsidDel="00000000" w:rsidP="00000000" w:rsidRDefault="00000000" w:rsidRPr="00000000" w14:paraId="0000005F">
      <w:pPr>
        <w:pStyle w:val="Heading2"/>
        <w:rPr>
          <w:rFonts w:ascii="Montserrat" w:cs="Montserrat" w:eastAsia="Montserrat" w:hAnsi="Montserrat"/>
        </w:rPr>
      </w:pPr>
      <w:bookmarkStart w:colFirst="0" w:colLast="0" w:name="_xe8e7doaf1q7" w:id="21"/>
      <w:bookmarkEnd w:id="21"/>
      <w:r w:rsidDel="00000000" w:rsidR="00000000" w:rsidRPr="00000000">
        <w:rPr>
          <w:rFonts w:ascii="Montserrat" w:cs="Montserrat" w:eastAsia="Montserrat" w:hAnsi="Montserrat"/>
          <w:rtl w:val="0"/>
        </w:rPr>
        <w:t xml:space="preserve">Рекомендации</w:t>
      </w:r>
      <w:r w:rsidDel="00000000" w:rsidR="00000000" w:rsidRPr="00000000">
        <w:rPr>
          <w:rtl w:val="0"/>
        </w:rPr>
      </w:r>
    </w:p>
    <w:p w:rsidR="00000000" w:rsidDel="00000000" w:rsidP="00000000" w:rsidRDefault="00000000" w:rsidRPr="00000000" w14:paraId="00000060">
      <w:pPr>
        <w:widowControl w:val="0"/>
        <w:numPr>
          <w:ilvl w:val="0"/>
          <w:numId w:val="4"/>
        </w:numPr>
        <w:spacing w:after="0" w:afterAutospacing="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Найти </w:t>
      </w:r>
      <w:hyperlink r:id="rId12">
        <w:r w:rsidDel="00000000" w:rsidR="00000000" w:rsidRPr="00000000">
          <w:rPr>
            <w:rFonts w:ascii="Montserrat" w:cs="Montserrat" w:eastAsia="Montserrat" w:hAnsi="Montserrat"/>
            <w:color w:val="f3642c"/>
            <w:sz w:val="24"/>
            <w:szCs w:val="24"/>
            <w:u w:val="single"/>
            <w:rtl w:val="0"/>
          </w:rPr>
          <w:t xml:space="preserve">информацию</w:t>
        </w:r>
      </w:hyperlink>
      <w:r w:rsidDel="00000000" w:rsidR="00000000" w:rsidRPr="00000000">
        <w:rPr>
          <w:rFonts w:ascii="Montserrat" w:cs="Montserrat" w:eastAsia="Montserrat" w:hAnsi="Montserrat"/>
          <w:sz w:val="24"/>
          <w:szCs w:val="24"/>
          <w:rtl w:val="0"/>
        </w:rPr>
        <w:t xml:space="preserve"> о сравнениях объектов в Java</w:t>
      </w:r>
    </w:p>
    <w:p w:rsidR="00000000" w:rsidDel="00000000" w:rsidP="00000000" w:rsidRDefault="00000000" w:rsidRPr="00000000" w14:paraId="00000061">
      <w:pPr>
        <w:widowControl w:val="0"/>
        <w:numPr>
          <w:ilvl w:val="0"/>
          <w:numId w:val="4"/>
        </w:numPr>
        <w:spacing w:after="0" w:afterAutospacing="0" w:before="0" w:lineRule="auto"/>
        <w:ind w:left="720" w:hanging="360"/>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Найти </w:t>
      </w:r>
      <w:hyperlink r:id="rId13">
        <w:r w:rsidDel="00000000" w:rsidR="00000000" w:rsidRPr="00000000">
          <w:rPr>
            <w:rFonts w:ascii="Montserrat" w:cs="Montserrat" w:eastAsia="Montserrat" w:hAnsi="Montserrat"/>
            <w:color w:val="f3642c"/>
            <w:sz w:val="24"/>
            <w:szCs w:val="24"/>
            <w:u w:val="single"/>
            <w:rtl w:val="0"/>
          </w:rPr>
          <w:t xml:space="preserve">информацию</w:t>
        </w:r>
      </w:hyperlink>
      <w:r w:rsidDel="00000000" w:rsidR="00000000" w:rsidRPr="00000000">
        <w:rPr>
          <w:rFonts w:ascii="Montserrat" w:cs="Montserrat" w:eastAsia="Montserrat" w:hAnsi="Montserrat"/>
          <w:sz w:val="24"/>
          <w:szCs w:val="24"/>
          <w:rtl w:val="0"/>
        </w:rPr>
        <w:t xml:space="preserve"> об интерфейсе </w:t>
      </w:r>
      <w:r w:rsidDel="00000000" w:rsidR="00000000" w:rsidRPr="00000000">
        <w:rPr>
          <w:rFonts w:ascii="Montserrat" w:cs="Montserrat" w:eastAsia="Montserrat" w:hAnsi="Montserrat"/>
          <w:color w:val="f3642c"/>
          <w:sz w:val="26"/>
          <w:szCs w:val="26"/>
          <w:rtl w:val="0"/>
        </w:rPr>
        <w:t xml:space="preserve">Comparable</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Выясните и объясните друг другу </w:t>
      </w:r>
      <w:r w:rsidDel="00000000" w:rsidR="00000000" w:rsidRPr="00000000">
        <w:rPr>
          <w:rFonts w:ascii="Montserrat" w:cs="Montserrat" w:eastAsia="Montserrat" w:hAnsi="Montserrat"/>
          <w:color w:val="f3642c"/>
          <w:sz w:val="24"/>
          <w:szCs w:val="24"/>
          <w:rtl w:val="0"/>
        </w:rPr>
        <w:t xml:space="preserve">разницу</w:t>
      </w:r>
      <w:r w:rsidDel="00000000" w:rsidR="00000000" w:rsidRPr="00000000">
        <w:rPr>
          <w:rFonts w:ascii="Montserrat" w:cs="Montserrat" w:eastAsia="Montserrat" w:hAnsi="Montserrat"/>
          <w:sz w:val="24"/>
          <w:szCs w:val="24"/>
          <w:rtl w:val="0"/>
        </w:rPr>
        <w:t xml:space="preserve"> в применении </w:t>
      </w:r>
      <w:r w:rsidDel="00000000" w:rsidR="00000000" w:rsidRPr="00000000">
        <w:rPr>
          <w:rFonts w:ascii="Montserrat" w:cs="Montserrat" w:eastAsia="Montserrat" w:hAnsi="Montserrat"/>
          <w:color w:val="f3642c"/>
          <w:sz w:val="24"/>
          <w:szCs w:val="24"/>
          <w:rtl w:val="0"/>
        </w:rPr>
        <w:t xml:space="preserve">==</w:t>
      </w:r>
      <w:r w:rsidDel="00000000" w:rsidR="00000000" w:rsidRPr="00000000">
        <w:rPr>
          <w:rFonts w:ascii="Montserrat" w:cs="Montserrat" w:eastAsia="Montserrat" w:hAnsi="Montserrat"/>
          <w:sz w:val="24"/>
          <w:szCs w:val="24"/>
          <w:rtl w:val="0"/>
        </w:rPr>
        <w:t xml:space="preserve"> и </w:t>
      </w:r>
      <w:r w:rsidDel="00000000" w:rsidR="00000000" w:rsidRPr="00000000">
        <w:rPr>
          <w:rFonts w:ascii="Montserrat" w:cs="Montserrat" w:eastAsia="Montserrat" w:hAnsi="Montserrat"/>
          <w:color w:val="f3642c"/>
          <w:sz w:val="24"/>
          <w:szCs w:val="24"/>
          <w:rtl w:val="0"/>
        </w:rPr>
        <w:t xml:space="preserve">equals</w:t>
      </w:r>
      <w:r w:rsidDel="00000000" w:rsidR="00000000" w:rsidRPr="00000000">
        <w:rPr>
          <w:rFonts w:ascii="Montserrat" w:cs="Montserrat" w:eastAsia="Montserrat" w:hAnsi="Montserrat"/>
          <w:sz w:val="24"/>
          <w:szCs w:val="24"/>
          <w:rtl w:val="0"/>
        </w:rPr>
        <w:t xml:space="preserve">, для сравнения объектов и примитивов</w:t>
      </w:r>
      <w:r w:rsidDel="00000000" w:rsidR="00000000" w:rsidRPr="00000000">
        <w:rPr>
          <w:rtl w:val="0"/>
        </w:rPr>
      </w:r>
    </w:p>
    <w:p w:rsidR="00000000" w:rsidDel="00000000" w:rsidP="00000000" w:rsidRDefault="00000000" w:rsidRPr="00000000" w14:paraId="00000063">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64">
      <w:pPr>
        <w:widowControl w:val="0"/>
        <w:spacing w:after="160" w:before="0" w:lineRule="auto"/>
        <w:ind w:left="0" w:firstLine="0"/>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rFonts w:ascii="Montserrat" w:cs="Montserrat" w:eastAsia="Montserrat" w:hAnsi="Montserrat"/>
        </w:rPr>
      </w:pPr>
      <w:bookmarkStart w:colFirst="0" w:colLast="0" w:name="_gsjcf8p02w4k" w:id="22"/>
      <w:bookmarkEnd w:id="22"/>
      <w:r w:rsidDel="00000000" w:rsidR="00000000" w:rsidRPr="00000000">
        <w:rPr>
          <w:rFonts w:ascii="Montserrat" w:cs="Montserrat" w:eastAsia="Montserrat" w:hAnsi="Montserrat"/>
          <w:rtl w:val="0"/>
        </w:rPr>
        <w:t xml:space="preserve">8</w:t>
      </w:r>
      <w:r w:rsidDel="00000000" w:rsidR="00000000" w:rsidRPr="00000000">
        <w:rPr>
          <w:rFonts w:ascii="Montserrat" w:cs="Montserrat" w:eastAsia="Montserrat" w:hAnsi="Montserrat"/>
          <w:rtl w:val="0"/>
        </w:rPr>
        <w:t xml:space="preserve">. Практическая работа</w:t>
      </w:r>
    </w:p>
    <w:p w:rsidR="00000000" w:rsidDel="00000000" w:rsidP="00000000" w:rsidRDefault="00000000" w:rsidRPr="00000000" w14:paraId="00000066">
      <w:pPr>
        <w:widowControl w:val="0"/>
        <w:spacing w:before="0" w:lineRule="auto"/>
        <w:rPr>
          <w:rFonts w:ascii="Montserrat" w:cs="Montserrat" w:eastAsia="Montserrat" w:hAnsi="Montserrat"/>
        </w:rPr>
      </w:pPr>
      <w:r w:rsidDel="00000000" w:rsidR="00000000" w:rsidRPr="00000000">
        <w:rPr>
          <w:rFonts w:ascii="Montserrat" w:cs="Montserrat" w:eastAsia="Montserrat" w:hAnsi="Montserrat"/>
          <w:b w:val="1"/>
          <w:color w:val="990000"/>
          <w:rtl w:val="0"/>
        </w:rPr>
        <w:t xml:space="preserve">Нельзя</w:t>
      </w:r>
      <w:r w:rsidDel="00000000" w:rsidR="00000000" w:rsidRPr="00000000">
        <w:rPr>
          <w:rFonts w:ascii="Montserrat" w:cs="Montserrat" w:eastAsia="Montserrat" w:hAnsi="Montserrat"/>
          <w:rtl w:val="0"/>
        </w:rPr>
        <w:t xml:space="preserve"> использовать никакие импорты, кроме собственных реализаций из прошлых уроков!</w:t>
      </w:r>
    </w:p>
    <w:p w:rsidR="00000000" w:rsidDel="00000000" w:rsidP="00000000" w:rsidRDefault="00000000" w:rsidRPr="00000000" w14:paraId="00000067">
      <w:pPr>
        <w:pStyle w:val="Heading2"/>
        <w:rPr>
          <w:rFonts w:ascii="Montserrat" w:cs="Montserrat" w:eastAsia="Montserrat" w:hAnsi="Montserrat"/>
        </w:rPr>
      </w:pPr>
      <w:bookmarkStart w:colFirst="0" w:colLast="0" w:name="_mpjjochptj21" w:id="23"/>
      <w:bookmarkEnd w:id="23"/>
      <w:r w:rsidDel="00000000" w:rsidR="00000000" w:rsidRPr="00000000">
        <w:rPr>
          <w:rFonts w:ascii="Montserrat" w:cs="Montserrat" w:eastAsia="Montserrat" w:hAnsi="Montserrat"/>
          <w:rtl w:val="0"/>
        </w:rPr>
        <w:t xml:space="preserve">Пакет</w:t>
      </w:r>
    </w:p>
    <w:p w:rsidR="00000000" w:rsidDel="00000000" w:rsidP="00000000" w:rsidRDefault="00000000" w:rsidRPr="00000000" w14:paraId="00000068">
      <w:pPr>
        <w:spacing w:after="200" w:lineRule="auto"/>
        <w:rPr>
          <w:rFonts w:ascii="Montserrat" w:cs="Montserrat" w:eastAsia="Montserrat" w:hAnsi="Montserrat"/>
        </w:rPr>
      </w:pPr>
      <w:r w:rsidDel="00000000" w:rsidR="00000000" w:rsidRPr="00000000">
        <w:rPr>
          <w:rFonts w:ascii="Montserrat" w:cs="Montserrat" w:eastAsia="Montserrat" w:hAnsi="Montserrat"/>
          <w:rtl w:val="0"/>
        </w:rPr>
        <w:t xml:space="preserve">Все классы этого задания должны быть в пакете:</w:t>
      </w:r>
    </w:p>
    <w:tbl>
      <w:tblPr>
        <w:tblStyle w:val="Table1"/>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cb7832"/>
                <w:shd w:fill="2b2b2b" w:val="clear"/>
                <w:rtl w:val="0"/>
              </w:rPr>
              <w:t xml:space="preserve">package</w:t>
            </w:r>
            <w:r w:rsidDel="00000000" w:rsidR="00000000" w:rsidRPr="00000000">
              <w:rPr>
                <w:rFonts w:ascii="Consolas" w:cs="Consolas" w:eastAsia="Consolas" w:hAnsi="Consolas"/>
                <w:color w:val="bababa"/>
                <w:shd w:fill="2b2b2b" w:val="clear"/>
                <w:rtl w:val="0"/>
              </w:rPr>
              <w:t xml:space="preserve"> com.kovalevskyi.academy.codingbootcamp.week0.day3</w:t>
            </w:r>
            <w:r w:rsidDel="00000000" w:rsidR="00000000" w:rsidRPr="00000000">
              <w:rPr>
                <w:rtl w:val="0"/>
              </w:rPr>
            </w:r>
          </w:p>
        </w:tc>
      </w:tr>
    </w:tbl>
    <w:p w:rsidR="00000000" w:rsidDel="00000000" w:rsidP="00000000" w:rsidRDefault="00000000" w:rsidRPr="00000000" w14:paraId="0000006A">
      <w:pPr>
        <w:pStyle w:val="Heading2"/>
        <w:rPr>
          <w:rFonts w:ascii="Montserrat" w:cs="Montserrat" w:eastAsia="Montserrat" w:hAnsi="Montserrat"/>
        </w:rPr>
      </w:pPr>
      <w:bookmarkStart w:colFirst="0" w:colLast="0" w:name="_185ogksjolwe" w:id="24"/>
      <w:bookmarkEnd w:id="24"/>
      <w:r w:rsidDel="00000000" w:rsidR="00000000" w:rsidRPr="00000000">
        <w:rPr>
          <w:rFonts w:ascii="Montserrat" w:cs="Montserrat" w:eastAsia="Montserrat" w:hAnsi="Montserrat"/>
          <w:rtl w:val="0"/>
        </w:rPr>
        <w:t xml:space="preserve">Класс Point</w:t>
      </w:r>
    </w:p>
    <w:p w:rsidR="00000000" w:rsidDel="00000000" w:rsidP="00000000" w:rsidRDefault="00000000" w:rsidRPr="00000000" w14:paraId="0000006B">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Создать класс Point, который описывает точку на плоскости.</w:t>
      </w:r>
    </w:p>
    <w:tbl>
      <w:tblPr>
        <w:tblStyle w:val="Table2"/>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Rule="auto"/>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класса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class</w:t>
            </w:r>
            <w:r w:rsidDel="00000000" w:rsidR="00000000" w:rsidRPr="00000000">
              <w:rPr>
                <w:rFonts w:ascii="Consolas" w:cs="Consolas" w:eastAsia="Consolas" w:hAnsi="Consolas"/>
                <w:color w:val="bababa"/>
                <w:shd w:fill="2b2b2b" w:val="clear"/>
                <w:rtl w:val="0"/>
              </w:rPr>
              <w:t xml:space="preserve"> Point </w:t>
            </w:r>
            <w:r w:rsidDel="00000000" w:rsidR="00000000" w:rsidRPr="00000000">
              <w:rPr>
                <w:rFonts w:ascii="Consolas" w:cs="Consolas" w:eastAsia="Consolas" w:hAnsi="Consolas"/>
                <w:color w:val="cb7832"/>
                <w:shd w:fill="2b2b2b" w:val="clear"/>
                <w:rtl w:val="0"/>
              </w:rPr>
              <w:t xml:space="preserve">implements</w:t>
            </w:r>
            <w:r w:rsidDel="00000000" w:rsidR="00000000" w:rsidRPr="00000000">
              <w:rPr>
                <w:rFonts w:ascii="Consolas" w:cs="Consolas" w:eastAsia="Consolas" w:hAnsi="Consolas"/>
                <w:color w:val="bababa"/>
                <w:shd w:fill="2b2b2b" w:val="clear"/>
                <w:rtl w:val="0"/>
              </w:rPr>
              <w:t xml:space="preserve"> Comparable&lt;Point&gt; {</w:t>
              <w:br w:type="textWrapping"/>
            </w:r>
            <w:r w:rsidDel="00000000" w:rsidR="00000000" w:rsidRPr="00000000">
              <w:rPr>
                <w:rFonts w:ascii="Consolas" w:cs="Consolas" w:eastAsia="Consolas" w:hAnsi="Consolas"/>
                <w:i w:val="1"/>
                <w:color w:val="bababa"/>
                <w:shd w:fill="2b2b2b" w:val="clear"/>
                <w:rtl w:val="0"/>
              </w:rPr>
              <w:t xml:space="preserve">  </w:t>
            </w:r>
            <w:r w:rsidDel="00000000" w:rsidR="00000000" w:rsidRPr="00000000">
              <w:rPr>
                <w:rFonts w:ascii="Consolas" w:cs="Consolas" w:eastAsia="Consolas" w:hAnsi="Consolas"/>
                <w:i w:val="1"/>
                <w:color w:val="7f7f7f"/>
                <w:shd w:fill="2b2b2b" w:val="clear"/>
                <w:rtl w:val="0"/>
              </w:rPr>
              <w:t xml:space="preserve">// ... </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6E">
      <w:pPr>
        <w:pStyle w:val="Heading3"/>
        <w:rPr>
          <w:rFonts w:ascii="Montserrat" w:cs="Montserrat" w:eastAsia="Montserrat" w:hAnsi="Montserrat"/>
          <w:color w:val="3f1d5a"/>
        </w:rPr>
      </w:pPr>
      <w:bookmarkStart w:colFirst="0" w:colLast="0" w:name="_3phj5kca5vx0" w:id="25"/>
      <w:bookmarkEnd w:id="25"/>
      <w:r w:rsidDel="00000000" w:rsidR="00000000" w:rsidRPr="00000000">
        <w:rPr>
          <w:rFonts w:ascii="Montserrat" w:cs="Montserrat" w:eastAsia="Montserrat" w:hAnsi="Montserrat"/>
          <w:color w:val="3f1d5a"/>
          <w:rtl w:val="0"/>
        </w:rPr>
        <w:t xml:space="preserve">Point</w:t>
      </w:r>
    </w:p>
    <w:p w:rsidR="00000000" w:rsidDel="00000000" w:rsidP="00000000" w:rsidRDefault="00000000" w:rsidRPr="00000000" w14:paraId="0000006F">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Создать конструктор, который принимает две координаты и сохраняет их в своих полях.</w:t>
      </w:r>
    </w:p>
    <w:tbl>
      <w:tblPr>
        <w:tblStyle w:val="Table3"/>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конструктора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Point</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cb7832"/>
                <w:shd w:fill="2b2b2b" w:val="clear"/>
                <w:rtl w:val="0"/>
              </w:rPr>
              <w:t xml:space="preserve">final</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9b9b9"/>
                <w:shd w:fill="2b2b2b" w:val="clear"/>
                <w:rtl w:val="0"/>
              </w:rPr>
              <w:t xml:space="preserve"> coordinateX, </w:t>
            </w:r>
            <w:r w:rsidDel="00000000" w:rsidR="00000000" w:rsidRPr="00000000">
              <w:rPr>
                <w:rFonts w:ascii="Consolas" w:cs="Consolas" w:eastAsia="Consolas" w:hAnsi="Consolas"/>
                <w:color w:val="cb7832"/>
                <w:shd w:fill="2b2b2b" w:val="clear"/>
                <w:rtl w:val="0"/>
              </w:rPr>
              <w:t xml:space="preserve">final</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9b9b9"/>
                <w:shd w:fill="2b2b2b" w:val="clear"/>
                <w:rtl w:val="0"/>
              </w:rPr>
              <w:t xml:space="preserve"> coordinateY)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72">
            <w:pPr>
              <w:widowControl w:val="0"/>
              <w:spacing w:before="0" w:lineRule="auto"/>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tl w:val="0"/>
              </w:rPr>
            </w:r>
          </w:p>
        </w:tc>
      </w:tr>
    </w:tbl>
    <w:p w:rsidR="00000000" w:rsidDel="00000000" w:rsidP="00000000" w:rsidRDefault="00000000" w:rsidRPr="00000000" w14:paraId="00000074">
      <w:pPr>
        <w:pStyle w:val="Heading3"/>
        <w:rPr>
          <w:rFonts w:ascii="Montserrat" w:cs="Montserrat" w:eastAsia="Montserrat" w:hAnsi="Montserrat"/>
          <w:color w:val="3f1d5a"/>
        </w:rPr>
      </w:pPr>
      <w:bookmarkStart w:colFirst="0" w:colLast="0" w:name="_11ro8k7xiyof" w:id="26"/>
      <w:bookmarkEnd w:id="26"/>
      <w:r w:rsidDel="00000000" w:rsidR="00000000" w:rsidRPr="00000000">
        <w:rPr>
          <w:rFonts w:ascii="Montserrat" w:cs="Montserrat" w:eastAsia="Montserrat" w:hAnsi="Montserrat"/>
          <w:color w:val="3f1d5a"/>
          <w:rtl w:val="0"/>
        </w:rPr>
        <w:t xml:space="preserve">getX</w:t>
      </w:r>
    </w:p>
    <w:p w:rsidR="00000000" w:rsidDel="00000000" w:rsidP="00000000" w:rsidRDefault="00000000" w:rsidRPr="00000000" w14:paraId="00000075">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Написать метод </w:t>
      </w:r>
      <w:r w:rsidDel="00000000" w:rsidR="00000000" w:rsidRPr="00000000">
        <w:rPr>
          <w:rFonts w:ascii="Montserrat" w:cs="Montserrat" w:eastAsia="Montserrat" w:hAnsi="Montserrat"/>
          <w:b w:val="1"/>
          <w:rtl w:val="0"/>
        </w:rPr>
        <w:t xml:space="preserve">getX</w:t>
      </w:r>
      <w:r w:rsidDel="00000000" w:rsidR="00000000" w:rsidRPr="00000000">
        <w:rPr>
          <w:rFonts w:ascii="Montserrat" w:cs="Montserrat" w:eastAsia="Montserrat" w:hAnsi="Montserrat"/>
          <w:rtl w:val="0"/>
        </w:rPr>
        <w:t xml:space="preserve">(), который возвращает координату X, которая была передана конструктору.</w:t>
      </w:r>
    </w:p>
    <w:tbl>
      <w:tblPr>
        <w:tblStyle w:val="Table4"/>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Rule="auto"/>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метода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getX</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7A">
      <w:pPr>
        <w:pStyle w:val="Heading3"/>
        <w:rPr>
          <w:rFonts w:ascii="Montserrat" w:cs="Montserrat" w:eastAsia="Montserrat" w:hAnsi="Montserrat"/>
          <w:color w:val="3f1d5a"/>
        </w:rPr>
      </w:pPr>
      <w:bookmarkStart w:colFirst="0" w:colLast="0" w:name="_d7otrdy01caj" w:id="27"/>
      <w:bookmarkEnd w:id="27"/>
      <w:r w:rsidDel="00000000" w:rsidR="00000000" w:rsidRPr="00000000">
        <w:rPr>
          <w:rFonts w:ascii="Montserrat" w:cs="Montserrat" w:eastAsia="Montserrat" w:hAnsi="Montserrat"/>
          <w:color w:val="3f1d5a"/>
          <w:rtl w:val="0"/>
        </w:rPr>
        <w:t xml:space="preserve">getY</w:t>
      </w:r>
    </w:p>
    <w:p w:rsidR="00000000" w:rsidDel="00000000" w:rsidP="00000000" w:rsidRDefault="00000000" w:rsidRPr="00000000" w14:paraId="0000007B">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Написать метод </w:t>
      </w:r>
      <w:r w:rsidDel="00000000" w:rsidR="00000000" w:rsidRPr="00000000">
        <w:rPr>
          <w:rFonts w:ascii="Montserrat" w:cs="Montserrat" w:eastAsia="Montserrat" w:hAnsi="Montserrat"/>
          <w:b w:val="1"/>
          <w:rtl w:val="0"/>
        </w:rPr>
        <w:t xml:space="preserve">getY</w:t>
      </w:r>
      <w:r w:rsidDel="00000000" w:rsidR="00000000" w:rsidRPr="00000000">
        <w:rPr>
          <w:rFonts w:ascii="Montserrat" w:cs="Montserrat" w:eastAsia="Montserrat" w:hAnsi="Montserrat"/>
          <w:rtl w:val="0"/>
        </w:rPr>
        <w:t xml:space="preserve">(), который возвращает координату Y, которая была передана конструктору.</w:t>
      </w:r>
    </w:p>
    <w:tbl>
      <w:tblPr>
        <w:tblStyle w:val="Table5"/>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Rule="auto"/>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метода</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getY</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80">
      <w:pPr>
        <w:pStyle w:val="Heading3"/>
        <w:rPr>
          <w:rFonts w:ascii="Montserrat" w:cs="Montserrat" w:eastAsia="Montserrat" w:hAnsi="Montserrat"/>
          <w:color w:val="3f1d5a"/>
        </w:rPr>
      </w:pPr>
      <w:bookmarkStart w:colFirst="0" w:colLast="0" w:name="_rj7ohme7nol6" w:id="28"/>
      <w:bookmarkEnd w:id="28"/>
      <w:r w:rsidDel="00000000" w:rsidR="00000000" w:rsidRPr="00000000">
        <w:rPr>
          <w:rFonts w:ascii="Montserrat" w:cs="Montserrat" w:eastAsia="Montserrat" w:hAnsi="Montserrat"/>
          <w:color w:val="3f1d5a"/>
          <w:rtl w:val="0"/>
        </w:rPr>
        <w:t xml:space="preserve">sum</w:t>
      </w:r>
    </w:p>
    <w:p w:rsidR="00000000" w:rsidDel="00000000" w:rsidP="00000000" w:rsidRDefault="00000000" w:rsidRPr="00000000" w14:paraId="00000081">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Написать метод </w:t>
      </w:r>
      <w:r w:rsidDel="00000000" w:rsidR="00000000" w:rsidRPr="00000000">
        <w:rPr>
          <w:rFonts w:ascii="Montserrat" w:cs="Montserrat" w:eastAsia="Montserrat" w:hAnsi="Montserrat"/>
          <w:b w:val="1"/>
          <w:rtl w:val="0"/>
        </w:rPr>
        <w:t xml:space="preserve">sum</w:t>
      </w:r>
      <w:r w:rsidDel="00000000" w:rsidR="00000000" w:rsidRPr="00000000">
        <w:rPr>
          <w:rFonts w:ascii="Montserrat" w:cs="Montserrat" w:eastAsia="Montserrat" w:hAnsi="Montserrat"/>
          <w:rtl w:val="0"/>
        </w:rPr>
        <w:t xml:space="preserve">(final Point that), который возвращает новую точку. Координаты новой точки равны: координата X равна сумме координаты X текущей точки и координаты X входящей точки, а координата Y — сумме координаты Y текущей точки и координаты Y входящей точки.</w:t>
      </w:r>
    </w:p>
    <w:tbl>
      <w:tblPr>
        <w:tblStyle w:val="Table6"/>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Rule="auto"/>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метода</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Point sum</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cb7832"/>
                <w:shd w:fill="2b2b2b" w:val="clear"/>
                <w:rtl w:val="0"/>
              </w:rPr>
              <w:t xml:space="preserve">final</w:t>
            </w:r>
            <w:r w:rsidDel="00000000" w:rsidR="00000000" w:rsidRPr="00000000">
              <w:rPr>
                <w:rFonts w:ascii="Consolas" w:cs="Consolas" w:eastAsia="Consolas" w:hAnsi="Consolas"/>
                <w:color w:val="b9b9b9"/>
                <w:shd w:fill="2b2b2b" w:val="clear"/>
                <w:rtl w:val="0"/>
              </w:rPr>
              <w:t xml:space="preserve"> Point that)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86">
      <w:pPr>
        <w:pStyle w:val="Heading3"/>
        <w:rPr>
          <w:rFonts w:ascii="Montserrat" w:cs="Montserrat" w:eastAsia="Montserrat" w:hAnsi="Montserrat"/>
          <w:color w:val="3f1d5a"/>
        </w:rPr>
      </w:pPr>
      <w:bookmarkStart w:colFirst="0" w:colLast="0" w:name="_ffxcrgct0zy8" w:id="29"/>
      <w:bookmarkEnd w:id="29"/>
      <w:r w:rsidDel="00000000" w:rsidR="00000000" w:rsidRPr="00000000">
        <w:rPr>
          <w:rFonts w:ascii="Montserrat" w:cs="Montserrat" w:eastAsia="Montserrat" w:hAnsi="Montserrat"/>
          <w:color w:val="3f1d5a"/>
          <w:rtl w:val="0"/>
        </w:rPr>
        <w:t xml:space="preserve">updateX</w:t>
      </w:r>
    </w:p>
    <w:p w:rsidR="00000000" w:rsidDel="00000000" w:rsidP="00000000" w:rsidRDefault="00000000" w:rsidRPr="00000000" w14:paraId="00000087">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Написать метод </w:t>
      </w:r>
      <w:r w:rsidDel="00000000" w:rsidR="00000000" w:rsidRPr="00000000">
        <w:rPr>
          <w:rFonts w:ascii="Montserrat" w:cs="Montserrat" w:eastAsia="Montserrat" w:hAnsi="Montserrat"/>
          <w:b w:val="1"/>
          <w:rtl w:val="0"/>
        </w:rPr>
        <w:t xml:space="preserve">updateX</w:t>
      </w:r>
      <w:r w:rsidDel="00000000" w:rsidR="00000000" w:rsidRPr="00000000">
        <w:rPr>
          <w:rFonts w:ascii="Montserrat" w:cs="Montserrat" w:eastAsia="Montserrat" w:hAnsi="Montserrat"/>
          <w:rtl w:val="0"/>
        </w:rPr>
        <w:t xml:space="preserve">(int newX), который создает новую координату: Y остается старой, X — обновляем на new</w:t>
      </w:r>
      <w:ins w:author="Stas Sinkevich" w:id="0" w:date="2021-01-15T14:42:08Z">
        <w:r w:rsidDel="00000000" w:rsidR="00000000" w:rsidRPr="00000000">
          <w:rPr>
            <w:rFonts w:ascii="Montserrat" w:cs="Montserrat" w:eastAsia="Montserrat" w:hAnsi="Montserrat"/>
            <w:rtl w:val="0"/>
          </w:rPr>
          <w:t xml:space="preserve"> </w:t>
        </w:r>
      </w:ins>
      <w:r w:rsidDel="00000000" w:rsidR="00000000" w:rsidRPr="00000000">
        <w:rPr>
          <w:rFonts w:ascii="Montserrat" w:cs="Montserrat" w:eastAsia="Montserrat" w:hAnsi="Montserrat"/>
          <w:rtl w:val="0"/>
        </w:rPr>
        <w:t xml:space="preserve">X.</w:t>
      </w:r>
    </w:p>
    <w:tbl>
      <w:tblPr>
        <w:tblStyle w:val="Table7"/>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Rule="auto"/>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метода</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Point updateX</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9b9b9"/>
                <w:shd w:fill="2b2b2b" w:val="clear"/>
                <w:rtl w:val="0"/>
              </w:rPr>
              <w:t xml:space="preserve"> newX)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8C">
      <w:pPr>
        <w:pStyle w:val="Heading3"/>
        <w:rPr>
          <w:rFonts w:ascii="Montserrat" w:cs="Montserrat" w:eastAsia="Montserrat" w:hAnsi="Montserrat"/>
          <w:color w:val="3f1d5a"/>
        </w:rPr>
      </w:pPr>
      <w:bookmarkStart w:colFirst="0" w:colLast="0" w:name="_dwnwcvtyh7si" w:id="30"/>
      <w:bookmarkEnd w:id="30"/>
      <w:r w:rsidDel="00000000" w:rsidR="00000000" w:rsidRPr="00000000">
        <w:rPr>
          <w:rFonts w:ascii="Montserrat" w:cs="Montserrat" w:eastAsia="Montserrat" w:hAnsi="Montserrat"/>
          <w:color w:val="3f1d5a"/>
          <w:rtl w:val="0"/>
        </w:rPr>
        <w:t xml:space="preserve">updateY</w:t>
      </w:r>
    </w:p>
    <w:p w:rsidR="00000000" w:rsidDel="00000000" w:rsidP="00000000" w:rsidRDefault="00000000" w:rsidRPr="00000000" w14:paraId="0000008D">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Написать метод </w:t>
      </w:r>
      <w:r w:rsidDel="00000000" w:rsidR="00000000" w:rsidRPr="00000000">
        <w:rPr>
          <w:rFonts w:ascii="Montserrat" w:cs="Montserrat" w:eastAsia="Montserrat" w:hAnsi="Montserrat"/>
          <w:b w:val="1"/>
          <w:rtl w:val="0"/>
        </w:rPr>
        <w:t xml:space="preserve">updateY</w:t>
      </w:r>
      <w:r w:rsidDel="00000000" w:rsidR="00000000" w:rsidRPr="00000000">
        <w:rPr>
          <w:rFonts w:ascii="Montserrat" w:cs="Montserrat" w:eastAsia="Montserrat" w:hAnsi="Montserrat"/>
          <w:rtl w:val="0"/>
        </w:rPr>
        <w:t xml:space="preserve">(int newY), который создает новую координату: X остается старой, Y — обновляем на new</w:t>
      </w:r>
      <w:ins w:author="Stas Sinkevich" w:id="1" w:date="2021-01-15T14:42:16Z">
        <w:r w:rsidDel="00000000" w:rsidR="00000000" w:rsidRPr="00000000">
          <w:rPr>
            <w:rFonts w:ascii="Montserrat" w:cs="Montserrat" w:eastAsia="Montserrat" w:hAnsi="Montserrat"/>
            <w:rtl w:val="0"/>
          </w:rPr>
          <w:t xml:space="preserve"> </w:t>
        </w:r>
      </w:ins>
      <w:r w:rsidDel="00000000" w:rsidR="00000000" w:rsidRPr="00000000">
        <w:rPr>
          <w:rFonts w:ascii="Montserrat" w:cs="Montserrat" w:eastAsia="Montserrat" w:hAnsi="Montserrat"/>
          <w:rtl w:val="0"/>
        </w:rPr>
        <w:t xml:space="preserve">Y.</w:t>
      </w:r>
    </w:p>
    <w:tbl>
      <w:tblPr>
        <w:tblStyle w:val="Table8"/>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Rule="auto"/>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метода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Point updateY</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9b9b9"/>
                <w:shd w:fill="2b2b2b" w:val="clear"/>
                <w:rtl w:val="0"/>
              </w:rPr>
              <w:t xml:space="preserve"> newY)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92">
      <w:pPr>
        <w:pStyle w:val="Heading3"/>
        <w:rPr>
          <w:rFonts w:ascii="Montserrat" w:cs="Montserrat" w:eastAsia="Montserrat" w:hAnsi="Montserrat"/>
          <w:color w:val="3f1d5a"/>
        </w:rPr>
      </w:pPr>
      <w:bookmarkStart w:colFirst="0" w:colLast="0" w:name="_fdt0brhsz81n" w:id="31"/>
      <w:bookmarkEnd w:id="31"/>
      <w:r w:rsidDel="00000000" w:rsidR="00000000" w:rsidRPr="00000000">
        <w:rPr>
          <w:rFonts w:ascii="Montserrat" w:cs="Montserrat" w:eastAsia="Montserrat" w:hAnsi="Montserrat"/>
          <w:color w:val="3f1d5a"/>
          <w:rtl w:val="0"/>
        </w:rPr>
        <w:t xml:space="preserve">distanceTo</w:t>
      </w:r>
    </w:p>
    <w:p w:rsidR="00000000" w:rsidDel="00000000" w:rsidP="00000000" w:rsidRDefault="00000000" w:rsidRPr="00000000" w14:paraId="00000093">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Написать метод </w:t>
      </w:r>
      <w:r w:rsidDel="00000000" w:rsidR="00000000" w:rsidRPr="00000000">
        <w:rPr>
          <w:rFonts w:ascii="Montserrat" w:cs="Montserrat" w:eastAsia="Montserrat" w:hAnsi="Montserrat"/>
          <w:b w:val="1"/>
          <w:rtl w:val="0"/>
        </w:rPr>
        <w:t xml:space="preserve">distanceTo</w:t>
      </w:r>
      <w:r w:rsidDel="00000000" w:rsidR="00000000" w:rsidRPr="00000000">
        <w:rPr>
          <w:rFonts w:ascii="Montserrat" w:cs="Montserrat" w:eastAsia="Montserrat" w:hAnsi="Montserrat"/>
          <w:rtl w:val="0"/>
        </w:rPr>
        <w:t xml:space="preserve">(Point that), который считает и возвращает расстояние от текущей точки A(X1, Y1) до входящей точки B(X2, Y2) по формуле:    (A.X1 - B.X2)^2 + (A.Y1 - B.Y2)^2.</w:t>
      </w:r>
    </w:p>
    <w:tbl>
      <w:tblPr>
        <w:tblStyle w:val="Table9"/>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Rule="auto"/>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метода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distanceTo</w:t>
            </w:r>
            <w:r w:rsidDel="00000000" w:rsidR="00000000" w:rsidRPr="00000000">
              <w:rPr>
                <w:rFonts w:ascii="Consolas" w:cs="Consolas" w:eastAsia="Consolas" w:hAnsi="Consolas"/>
                <w:color w:val="b9b9b9"/>
                <w:shd w:fill="2b2b2b" w:val="clear"/>
                <w:rtl w:val="0"/>
              </w:rPr>
              <w:t xml:space="preserve">(Point that)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tl w:val="0"/>
              </w:rPr>
            </w:r>
          </w:p>
        </w:tc>
      </w:tr>
    </w:tbl>
    <w:p w:rsidR="00000000" w:rsidDel="00000000" w:rsidP="00000000" w:rsidRDefault="00000000" w:rsidRPr="00000000" w14:paraId="00000098">
      <w:pPr>
        <w:pStyle w:val="Heading3"/>
        <w:rPr>
          <w:rFonts w:ascii="Montserrat" w:cs="Montserrat" w:eastAsia="Montserrat" w:hAnsi="Montserrat"/>
          <w:color w:val="3f1d5a"/>
        </w:rPr>
      </w:pPr>
      <w:bookmarkStart w:colFirst="0" w:colLast="0" w:name="_tego2eu6bc1h" w:id="32"/>
      <w:bookmarkEnd w:id="32"/>
      <w:r w:rsidDel="00000000" w:rsidR="00000000" w:rsidRPr="00000000">
        <w:rPr>
          <w:rFonts w:ascii="Montserrat" w:cs="Montserrat" w:eastAsia="Montserrat" w:hAnsi="Montserrat"/>
          <w:color w:val="3f1d5a"/>
          <w:rtl w:val="0"/>
        </w:rPr>
        <w:t xml:space="preserve">equals</w:t>
      </w:r>
    </w:p>
    <w:p w:rsidR="00000000" w:rsidDel="00000000" w:rsidP="00000000" w:rsidRDefault="00000000" w:rsidRPr="00000000" w14:paraId="00000099">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Написать метод </w:t>
      </w:r>
      <w:r w:rsidDel="00000000" w:rsidR="00000000" w:rsidRPr="00000000">
        <w:rPr>
          <w:rFonts w:ascii="Montserrat" w:cs="Montserrat" w:eastAsia="Montserrat" w:hAnsi="Montserrat"/>
          <w:b w:val="1"/>
          <w:rtl w:val="0"/>
        </w:rPr>
        <w:t xml:space="preserve">equals</w:t>
      </w:r>
      <w:r w:rsidDel="00000000" w:rsidR="00000000" w:rsidRPr="00000000">
        <w:rPr>
          <w:rFonts w:ascii="Montserrat" w:cs="Montserrat" w:eastAsia="Montserrat" w:hAnsi="Montserrat"/>
          <w:rtl w:val="0"/>
        </w:rPr>
        <w:t xml:space="preserve">(Object o), который сравнивает координаты текущей точки this с координатами входящего объекта o. Метод должен соответствовать лучшим практикам equals(), которые описаны здесь. Тема на Stack Overflow.</w:t>
      </w:r>
    </w:p>
    <w:tbl>
      <w:tblPr>
        <w:tblStyle w:val="Table10"/>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Rule="auto"/>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метода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7f7f7f"/>
                <w:shd w:fill="2b2b2b" w:val="clear"/>
                <w:rtl w:val="0"/>
              </w:rPr>
              <w:t xml:space="preserve">@Override</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boolean</w:t>
            </w:r>
            <w:r w:rsidDel="00000000" w:rsidR="00000000" w:rsidRPr="00000000">
              <w:rPr>
                <w:rFonts w:ascii="Consolas" w:cs="Consolas" w:eastAsia="Consolas" w:hAnsi="Consolas"/>
                <w:color w:val="bababa"/>
                <w:shd w:fill="2b2b2b" w:val="clear"/>
                <w:rtl w:val="0"/>
              </w:rPr>
              <w:t xml:space="preserve"> equals</w:t>
            </w:r>
            <w:r w:rsidDel="00000000" w:rsidR="00000000" w:rsidRPr="00000000">
              <w:rPr>
                <w:rFonts w:ascii="Consolas" w:cs="Consolas" w:eastAsia="Consolas" w:hAnsi="Consolas"/>
                <w:color w:val="b9b9b9"/>
                <w:shd w:fill="2b2b2b" w:val="clear"/>
                <w:rtl w:val="0"/>
              </w:rPr>
              <w:t xml:space="preserve">(Object o)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9E">
      <w:pPr>
        <w:pStyle w:val="Heading3"/>
        <w:rPr>
          <w:rFonts w:ascii="Montserrat" w:cs="Montserrat" w:eastAsia="Montserrat" w:hAnsi="Montserrat"/>
          <w:color w:val="3f1d5a"/>
        </w:rPr>
      </w:pPr>
      <w:bookmarkStart w:colFirst="0" w:colLast="0" w:name="_y5urc69g89e9" w:id="33"/>
      <w:bookmarkEnd w:id="33"/>
      <w:r w:rsidDel="00000000" w:rsidR="00000000" w:rsidRPr="00000000">
        <w:rPr>
          <w:rFonts w:ascii="Montserrat" w:cs="Montserrat" w:eastAsia="Montserrat" w:hAnsi="Montserrat"/>
          <w:color w:val="3f1d5a"/>
          <w:rtl w:val="0"/>
        </w:rPr>
        <w:t xml:space="preserve">hashCode</w:t>
      </w:r>
    </w:p>
    <w:p w:rsidR="00000000" w:rsidDel="00000000" w:rsidP="00000000" w:rsidRDefault="00000000" w:rsidRPr="00000000" w14:paraId="0000009F">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Написать метод </w:t>
      </w:r>
      <w:r w:rsidDel="00000000" w:rsidR="00000000" w:rsidRPr="00000000">
        <w:rPr>
          <w:rFonts w:ascii="Montserrat" w:cs="Montserrat" w:eastAsia="Montserrat" w:hAnsi="Montserrat"/>
          <w:b w:val="1"/>
          <w:rtl w:val="0"/>
        </w:rPr>
        <w:t xml:space="preserve">hashCode</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который возвращает сумму координат X и Y текущей точки.</w:t>
      </w:r>
    </w:p>
    <w:tbl>
      <w:tblPr>
        <w:tblStyle w:val="Table11"/>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метода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7f7f7f"/>
                <w:shd w:fill="2b2b2b" w:val="clear"/>
                <w:rtl w:val="0"/>
              </w:rPr>
              <w:t xml:space="preserve">@Override</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hashCode</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A4">
      <w:pPr>
        <w:pStyle w:val="Heading3"/>
        <w:rPr>
          <w:rFonts w:ascii="Montserrat" w:cs="Montserrat" w:eastAsia="Montserrat" w:hAnsi="Montserrat"/>
          <w:color w:val="3f1d5a"/>
        </w:rPr>
      </w:pPr>
      <w:bookmarkStart w:colFirst="0" w:colLast="0" w:name="_dxmjut9zxs49" w:id="34"/>
      <w:bookmarkEnd w:id="34"/>
      <w:r w:rsidDel="00000000" w:rsidR="00000000" w:rsidRPr="00000000">
        <w:rPr>
          <w:rFonts w:ascii="Montserrat" w:cs="Montserrat" w:eastAsia="Montserrat" w:hAnsi="Montserrat"/>
          <w:color w:val="3f1d5a"/>
          <w:rtl w:val="0"/>
        </w:rPr>
        <w:t xml:space="preserve">toString</w:t>
      </w:r>
    </w:p>
    <w:p w:rsidR="00000000" w:rsidDel="00000000" w:rsidP="00000000" w:rsidRDefault="00000000" w:rsidRPr="00000000" w14:paraId="000000A5">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Написать метод </w:t>
      </w:r>
      <w:r w:rsidDel="00000000" w:rsidR="00000000" w:rsidRPr="00000000">
        <w:rPr>
          <w:rFonts w:ascii="Montserrat" w:cs="Montserrat" w:eastAsia="Montserrat" w:hAnsi="Montserrat"/>
          <w:b w:val="1"/>
          <w:rtl w:val="0"/>
        </w:rPr>
        <w:t xml:space="preserve">toString</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который должен создавать строку: “Point{X: %d, Y: %d}”.</w:t>
      </w:r>
    </w:p>
    <w:tbl>
      <w:tblPr>
        <w:tblStyle w:val="Table12"/>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метода</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7f7f7f"/>
                <w:shd w:fill="2b2b2b" w:val="clear"/>
                <w:rtl w:val="0"/>
              </w:rPr>
              <w:t xml:space="preserve">@Override</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String toString</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A8">
            <w:pPr>
              <w:widowControl w:val="0"/>
              <w:spacing w:before="0" w:lineRule="auto"/>
              <w:rPr>
                <w:rFonts w:ascii="Consolas" w:cs="Consolas" w:eastAsia="Consolas" w:hAnsi="Consolas"/>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tl w:val="0"/>
              </w:rPr>
            </w:r>
          </w:p>
        </w:tc>
      </w:tr>
    </w:tbl>
    <w:p w:rsidR="00000000" w:rsidDel="00000000" w:rsidP="00000000" w:rsidRDefault="00000000" w:rsidRPr="00000000" w14:paraId="000000AA">
      <w:pPr>
        <w:pStyle w:val="Heading3"/>
        <w:rPr>
          <w:rFonts w:ascii="Montserrat" w:cs="Montserrat" w:eastAsia="Montserrat" w:hAnsi="Montserrat"/>
          <w:color w:val="3f1d5a"/>
        </w:rPr>
      </w:pPr>
      <w:bookmarkStart w:colFirst="0" w:colLast="0" w:name="_klx2979ytvdc" w:id="35"/>
      <w:bookmarkEnd w:id="35"/>
      <w:r w:rsidDel="00000000" w:rsidR="00000000" w:rsidRPr="00000000">
        <w:rPr>
          <w:rFonts w:ascii="Montserrat" w:cs="Montserrat" w:eastAsia="Montserrat" w:hAnsi="Montserrat"/>
          <w:color w:val="3f1d5a"/>
          <w:rtl w:val="0"/>
        </w:rPr>
        <w:t xml:space="preserve">compareTo</w:t>
      </w:r>
    </w:p>
    <w:p w:rsidR="00000000" w:rsidDel="00000000" w:rsidP="00000000" w:rsidRDefault="00000000" w:rsidRPr="00000000" w14:paraId="000000AB">
      <w:pPr>
        <w:spacing w:after="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Написать метод </w:t>
      </w:r>
      <w:r w:rsidDel="00000000" w:rsidR="00000000" w:rsidRPr="00000000">
        <w:rPr>
          <w:rFonts w:ascii="Montserrat" w:cs="Montserrat" w:eastAsia="Montserrat" w:hAnsi="Montserrat"/>
          <w:b w:val="1"/>
          <w:rtl w:val="0"/>
        </w:rPr>
        <w:t xml:space="preserve">compareTo</w:t>
      </w:r>
      <w:r w:rsidDel="00000000" w:rsidR="00000000" w:rsidRPr="00000000">
        <w:rPr>
          <w:rFonts w:ascii="Montserrat" w:cs="Montserrat" w:eastAsia="Montserrat" w:hAnsi="Montserrat"/>
          <w:rtl w:val="0"/>
        </w:rPr>
        <w:t xml:space="preserve">(Point that), который вернет отрицательное число, если сумма координат X и Y входящей точки that больше суммы координат X и Y текущей точки this. В противном случае метод должен вернуть положительное целое число. Метод должен вернуть 0, если суммы равны.</w:t>
      </w:r>
    </w:p>
    <w:tbl>
      <w:tblPr>
        <w:tblStyle w:val="Table13"/>
        <w:jc w:val="left"/>
        <w:tblInd w:w="100.0" w:type="pct"/>
        <w:tblLayout w:type="fixed"/>
        <w:tblLook w:val="0600"/>
      </w:tblPr>
      <w:tblGrid>
        <w:gridCol w:w="9360"/>
        <w:tblGridChange w:id="0">
          <w:tblGrid>
            <w:gridCol w:w="9360"/>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i w:val="1"/>
                <w:color w:val="bababa"/>
                <w:shd w:fill="2b2b2b" w:val="clear"/>
                <w:rtl w:val="0"/>
              </w:rPr>
              <w:t xml:space="preserve">// сигнатура метода</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7f7f7f"/>
                <w:shd w:fill="2b2b2b" w:val="clear"/>
                <w:rtl w:val="0"/>
              </w:rPr>
              <w:t xml:space="preserve">@Override</w:t>
            </w:r>
            <w:r w:rsidDel="00000000" w:rsidR="00000000" w:rsidRPr="00000000">
              <w:rPr>
                <w:rFonts w:ascii="Consolas" w:cs="Consolas" w:eastAsia="Consolas" w:hAnsi="Consolas"/>
                <w:color w:val="bababa"/>
                <w:shd w:fill="2b2b2b" w:val="clear"/>
                <w:rtl w:val="0"/>
              </w:rPr>
              <w:t xml:space="preserve"> </w:t>
              <w:br w:type="textWrapping"/>
            </w: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compareTo</w:t>
            </w:r>
            <w:r w:rsidDel="00000000" w:rsidR="00000000" w:rsidRPr="00000000">
              <w:rPr>
                <w:rFonts w:ascii="Consolas" w:cs="Consolas" w:eastAsia="Consolas" w:hAnsi="Consolas"/>
                <w:color w:val="b9b9b9"/>
                <w:shd w:fill="2b2b2b" w:val="clear"/>
                <w:rtl w:val="0"/>
              </w:rPr>
              <w:t xml:space="preserve">(Point that) </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bababa"/>
                <w:shd w:fill="2b2b2b" w:val="clear"/>
              </w:rPr>
            </w:pP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i w:val="1"/>
                <w:color w:val="bababa"/>
                <w:shd w:fill="2b2b2b" w:val="clear"/>
                <w:rtl w:val="0"/>
              </w:rPr>
              <w:t xml:space="preserve">// TO DO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bababa"/>
                <w:shd w:fill="2b2b2b" w:val="clear"/>
                <w:rtl w:val="0"/>
              </w:rPr>
              <w:t xml:space="preserve">}</w:t>
            </w:r>
            <w:r w:rsidDel="00000000" w:rsidR="00000000" w:rsidRPr="00000000">
              <w:rPr>
                <w:rtl w:val="0"/>
              </w:rPr>
            </w:r>
          </w:p>
        </w:tc>
      </w:tr>
    </w:tbl>
    <w:p w:rsidR="00000000" w:rsidDel="00000000" w:rsidP="00000000" w:rsidRDefault="00000000" w:rsidRPr="00000000" w14:paraId="000000B0">
      <w:pPr>
        <w:widowControl w:val="0"/>
        <w:spacing w:after="200" w:before="0" w:lineRule="auto"/>
        <w:rPr>
          <w:rFonts w:ascii="Montserrat" w:cs="Montserrat" w:eastAsia="Montserrat" w:hAnsi="Montserrat"/>
        </w:rPr>
      </w:pPr>
      <w:r w:rsidDel="00000000" w:rsidR="00000000" w:rsidRPr="00000000">
        <w:rPr>
          <w:rFonts w:ascii="Montserrat" w:cs="Montserrat" w:eastAsia="Montserrat" w:hAnsi="Montserrat"/>
          <w:color w:val="ffffff"/>
          <w:rtl w:val="0"/>
        </w:rPr>
        <w:t xml:space="preserve">  </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center"/>
      <w:rPr>
        <w:rFonts w:ascii="Montserrat" w:cs="Montserrat" w:eastAsia="Montserrat" w:hAnsi="Montserrat"/>
        <w:color w:val="d9d9d9"/>
        <w:sz w:val="24"/>
        <w:szCs w:val="24"/>
      </w:rPr>
    </w:pPr>
    <w:r w:rsidDel="00000000" w:rsidR="00000000" w:rsidRPr="00000000">
      <w:rPr>
        <w:rFonts w:ascii="Montserrat" w:cs="Montserrat" w:eastAsia="Montserrat" w:hAnsi="Montserrat"/>
        <w:color w:val="d9d9d9"/>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-904874</wp:posOffset>
          </wp:positionH>
          <wp:positionV relativeFrom="paragraph">
            <wp:posOffset>-76199</wp:posOffset>
          </wp:positionV>
          <wp:extent cx="1185498" cy="874305"/>
          <wp:effectExtent b="0" l="0" r="0" t="0"/>
          <wp:wrapSquare wrapText="bothSides" distB="19050" distT="19050" distL="19050" distR="19050"/>
          <wp:docPr id="8" name="image2.png"/>
          <a:graphic>
            <a:graphicData uri="http://schemas.openxmlformats.org/drawingml/2006/picture">
              <pic:pic>
                <pic:nvPicPr>
                  <pic:cNvPr id="0" name="image2.png"/>
                  <pic:cNvPicPr preferRelativeResize="0"/>
                </pic:nvPicPr>
                <pic:blipFill>
                  <a:blip r:embed="rId1"/>
                  <a:srcRect b="11032" l="2870" r="-2870" t="0"/>
                  <a:stretch>
                    <a:fillRect/>
                  </a:stretch>
                </pic:blipFill>
                <pic:spPr>
                  <a:xfrm>
                    <a:off x="0" y="0"/>
                    <a:ext cx="1185498" cy="87430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widowControl w:val="0"/>
      <w:spacing w:before="0" w:line="240" w:lineRule="auto"/>
      <w:jc w:val="both"/>
      <w:rPr>
        <w:rFonts w:ascii="Montserrat" w:cs="Montserrat" w:eastAsia="Montserrat" w:hAnsi="Montserrat"/>
        <w:color w:val="808080"/>
        <w:sz w:val="30"/>
        <w:szCs w:val="30"/>
      </w:rPr>
    </w:pPr>
    <w:r w:rsidDel="00000000" w:rsidR="00000000" w:rsidRPr="00000000">
      <w:rPr>
        <w:rFonts w:ascii="Montserrat" w:cs="Montserrat" w:eastAsia="Montserrat" w:hAnsi="Montserrat"/>
        <w:color w:val="808080"/>
        <w:sz w:val="24"/>
        <w:szCs w:val="24"/>
        <w:rtl w:val="0"/>
      </w:rPr>
      <w:t xml:space="preserve">CodingBootcamp                                                                                    Week 0 Day 3 </w:t>
    </w:r>
    <w:r w:rsidDel="00000000" w:rsidR="00000000" w:rsidRPr="00000000">
      <w:rPr>
        <w:rFonts w:ascii="Montserrat" w:cs="Montserrat" w:eastAsia="Montserrat" w:hAnsi="Montserrat"/>
        <w:color w:val="808080"/>
        <w:sz w:val="30"/>
        <w:szCs w:val="30"/>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808080"/>
        <w:sz w:val="30"/>
        <w:szCs w:val="30"/>
      </w:rPr>
    </w:pPr>
    <w:r w:rsidDel="00000000" w:rsidR="00000000" w:rsidRPr="00000000">
      <w:rPr>
        <w:rtl w:val="0"/>
      </w:rPr>
    </w:r>
  </w:p>
  <w:p w:rsidR="00000000" w:rsidDel="00000000" w:rsidP="00000000" w:rsidRDefault="00000000" w:rsidRPr="00000000" w14:paraId="000000B3">
    <w:pPr>
      <w:widowControl w:val="0"/>
      <w:spacing w:before="0" w:line="240" w:lineRule="auto"/>
      <w:jc w:val="center"/>
      <w:rPr>
        <w:sz w:val="2"/>
        <w:szCs w:val="2"/>
      </w:rPr>
    </w:pPr>
    <w:r w:rsidDel="00000000" w:rsidR="00000000" w:rsidRPr="00000000">
      <w:rPr>
        <w:rFonts w:ascii="Arial" w:cs="Arial" w:eastAsia="Arial" w:hAnsi="Arial"/>
        <w:color w:val="f3642c"/>
        <w:sz w:val="32"/>
        <w:szCs w:val="32"/>
        <w:highlight w:val="white"/>
        <w:rtl w:val="0"/>
      </w:rPr>
      <w:t xml:space="preserve">• •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4410075</wp:posOffset>
          </wp:positionH>
          <wp:positionV relativeFrom="paragraph">
            <wp:posOffset>-438149</wp:posOffset>
          </wp:positionV>
          <wp:extent cx="2433638" cy="2039731"/>
          <wp:effectExtent b="0" l="0" r="0" t="0"/>
          <wp:wrapSquare wrapText="bothSides" distB="19050" distT="19050" distL="19050" distR="19050"/>
          <wp:docPr id="6" name="image3.jpg"/>
          <a:graphic>
            <a:graphicData uri="http://schemas.openxmlformats.org/drawingml/2006/picture">
              <pic:pic>
                <pic:nvPicPr>
                  <pic:cNvPr id="0" name="image3.jpg"/>
                  <pic:cNvPicPr preferRelativeResize="0"/>
                </pic:nvPicPr>
                <pic:blipFill>
                  <a:blip r:embed="rId1"/>
                  <a:srcRect b="-1759" l="0" r="20306" t="40679"/>
                  <a:stretch>
                    <a:fillRect/>
                  </a:stretch>
                </pic:blipFill>
                <pic:spPr>
                  <a:xfrm>
                    <a:off x="0" y="0"/>
                    <a:ext cx="2433638" cy="203973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Arial" w:cs="Arial" w:eastAsia="Arial" w:hAnsi="Arial"/>
      <w:b w:val="1"/>
      <w:color w:val="f3642c"/>
      <w:sz w:val="52"/>
      <w:szCs w:val="52"/>
    </w:rPr>
  </w:style>
  <w:style w:type="paragraph" w:styleId="Heading2">
    <w:name w:val="heading 2"/>
    <w:basedOn w:val="Normal"/>
    <w:next w:val="Normal"/>
    <w:pPr>
      <w:keepNext w:val="1"/>
      <w:keepLines w:val="1"/>
      <w:spacing w:after="240" w:before="240" w:lineRule="auto"/>
    </w:pPr>
    <w:rPr>
      <w:rFonts w:ascii="Century Gothic" w:cs="Century Gothic" w:eastAsia="Century Gothic" w:hAnsi="Century Gothic"/>
      <w:b w:val="1"/>
      <w:color w:val="3f1d5a"/>
      <w:sz w:val="38"/>
      <w:szCs w:val="38"/>
    </w:rPr>
  </w:style>
  <w:style w:type="paragraph" w:styleId="Heading3">
    <w:name w:val="heading 3"/>
    <w:basedOn w:val="Normal"/>
    <w:next w:val="Normal"/>
    <w:pPr>
      <w:keepNext w:val="1"/>
      <w:keepLines w:val="1"/>
      <w:spacing w:after="80" w:before="1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zone.com/articles/modifying-immutable-objects-with-chained-methods" TargetMode="External"/><Relationship Id="rId10" Type="http://schemas.openxmlformats.org/officeDocument/2006/relationships/hyperlink" Target="https://youtu.be/z8bstpYRV9I" TargetMode="External"/><Relationship Id="rId13" Type="http://schemas.openxmlformats.org/officeDocument/2006/relationships/hyperlink" Target="https://www.digizol.com/2008/07/java-sorting-comparator-vs-comparable.html" TargetMode="External"/><Relationship Id="rId12" Type="http://schemas.openxmlformats.org/officeDocument/2006/relationships/hyperlink" Target="https://www.training.ru/#!/News/339?lang=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